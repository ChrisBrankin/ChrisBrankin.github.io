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F4C7" w14:textId="79904A57" w:rsidR="00561E87" w:rsidRPr="006905F5" w:rsidRDefault="00561E87" w:rsidP="00561E87">
      <w:pPr>
        <w:pStyle w:val="BodyText2"/>
        <w:jc w:val="center"/>
        <w:rPr>
          <w:sz w:val="24"/>
          <w:szCs w:val="24"/>
        </w:rPr>
      </w:pPr>
      <w:r w:rsidRPr="006905F5">
        <w:rPr>
          <w:b/>
          <w:sz w:val="24"/>
          <w:szCs w:val="24"/>
        </w:rPr>
        <w:t xml:space="preserve">TERMS AND CONDITIONS FOR </w:t>
      </w:r>
      <w:r>
        <w:rPr>
          <w:b/>
          <w:sz w:val="24"/>
          <w:szCs w:val="24"/>
        </w:rPr>
        <w:t xml:space="preserve">USE OF </w:t>
      </w:r>
      <w:r w:rsidR="002258E1">
        <w:rPr>
          <w:b/>
          <w:sz w:val="24"/>
          <w:szCs w:val="24"/>
        </w:rPr>
        <w:t>O</w:t>
      </w:r>
      <w:r w:rsidR="00832C8C">
        <w:rPr>
          <w:b/>
          <w:sz w:val="24"/>
          <w:szCs w:val="24"/>
        </w:rPr>
        <w:t>UCH</w:t>
      </w:r>
      <w:r w:rsidR="002258E1">
        <w:rPr>
          <w:b/>
          <w:sz w:val="24"/>
          <w:szCs w:val="24"/>
        </w:rPr>
        <w:t>!</w:t>
      </w:r>
    </w:p>
    <w:p w14:paraId="7EB27B5D" w14:textId="77777777" w:rsidR="00561E87" w:rsidRPr="006905F5" w:rsidRDefault="00561E87" w:rsidP="00561E87">
      <w:pPr>
        <w:pStyle w:val="BodyText2"/>
        <w:ind w:left="0"/>
      </w:pPr>
    </w:p>
    <w:p w14:paraId="20338F68" w14:textId="093826C0" w:rsidR="00561E87" w:rsidRDefault="00561E87" w:rsidP="00561E87">
      <w:pPr>
        <w:pStyle w:val="BodyText2"/>
        <w:ind w:left="0"/>
      </w:pPr>
      <w:r w:rsidRPr="006905F5">
        <w:t xml:space="preserve">These terms and conditions apply to </w:t>
      </w:r>
      <w:r>
        <w:t>Student</w:t>
      </w:r>
      <w:r w:rsidRPr="006905F5">
        <w:t xml:space="preserve">’s </w:t>
      </w:r>
      <w:r w:rsidR="00E25D87">
        <w:t>use of</w:t>
      </w:r>
      <w:r w:rsidRPr="006905F5">
        <w:t xml:space="preserve"> </w:t>
      </w:r>
      <w:r w:rsidR="00E25D87">
        <w:t xml:space="preserve">the </w:t>
      </w:r>
      <w:r w:rsidR="00832C8C">
        <w:t>OUCH!</w:t>
      </w:r>
      <w:r w:rsidRPr="006905F5">
        <w:t xml:space="preserve"> </w:t>
      </w:r>
      <w:r w:rsidR="00E25D87">
        <w:t>module.</w:t>
      </w:r>
    </w:p>
    <w:p w14:paraId="75113C8E" w14:textId="12343E31" w:rsidR="00561E87" w:rsidRPr="006905F5" w:rsidRDefault="00E25D87" w:rsidP="00561E87">
      <w:pPr>
        <w:pStyle w:val="BodyText2"/>
        <w:ind w:left="0"/>
      </w:pPr>
      <w:r>
        <w:t xml:space="preserve">Accessing the module </w:t>
      </w:r>
      <w:r w:rsidR="00561E87" w:rsidRPr="006905F5">
        <w:t xml:space="preserve">and acceptance of these terms and conditions shall give rise to a contract between </w:t>
      </w:r>
      <w:r w:rsidR="00561E87">
        <w:t>Student</w:t>
      </w:r>
      <w:r w:rsidR="00561E87" w:rsidRPr="006905F5">
        <w:t xml:space="preserve"> and </w:t>
      </w:r>
      <w:r w:rsidR="00561E87">
        <w:t>the Licensor</w:t>
      </w:r>
      <w:r>
        <w:t xml:space="preserve"> </w:t>
      </w:r>
      <w:r w:rsidR="00561E87" w:rsidRPr="006905F5">
        <w:t>on the basis of these terms and conditions (the “</w:t>
      </w:r>
      <w:r w:rsidR="00561E87" w:rsidRPr="006905F5">
        <w:rPr>
          <w:b/>
          <w:bCs/>
        </w:rPr>
        <w:t>Contract</w:t>
      </w:r>
      <w:r w:rsidR="00561E87" w:rsidRPr="006905F5">
        <w:t>”). These terms and conditions shall apply to the exclusion of any other terms and conditions.</w:t>
      </w:r>
    </w:p>
    <w:p w14:paraId="314D0122"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Definitions</w:t>
      </w:r>
    </w:p>
    <w:tbl>
      <w:tblPr>
        <w:tblW w:w="0" w:type="auto"/>
        <w:tblInd w:w="6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2268"/>
        <w:gridCol w:w="5688"/>
      </w:tblGrid>
      <w:tr w:rsidR="00561E87" w:rsidRPr="006905F5" w14:paraId="72F53FFC" w14:textId="77777777" w:rsidTr="00B97A1C">
        <w:trPr>
          <w:cantSplit/>
          <w:tblHeader/>
        </w:trPr>
        <w:tc>
          <w:tcPr>
            <w:tcW w:w="2268" w:type="dxa"/>
            <w:shd w:val="clear" w:color="auto" w:fill="000080"/>
          </w:tcPr>
          <w:p w14:paraId="72313E67" w14:textId="77777777" w:rsidR="00561E87" w:rsidRPr="006905F5" w:rsidRDefault="00561E87" w:rsidP="00B97A1C">
            <w:pPr>
              <w:widowControl w:val="0"/>
              <w:spacing w:line="240" w:lineRule="auto"/>
              <w:jc w:val="center"/>
              <w:rPr>
                <w:b/>
                <w:bCs/>
              </w:rPr>
            </w:pPr>
            <w:r w:rsidRPr="006905F5">
              <w:rPr>
                <w:b/>
                <w:bCs/>
              </w:rPr>
              <w:t>Term</w:t>
            </w:r>
          </w:p>
        </w:tc>
        <w:tc>
          <w:tcPr>
            <w:tcW w:w="5688" w:type="dxa"/>
            <w:shd w:val="clear" w:color="auto" w:fill="000080"/>
          </w:tcPr>
          <w:p w14:paraId="6633F971" w14:textId="77777777" w:rsidR="00561E87" w:rsidRPr="006905F5" w:rsidRDefault="00561E87" w:rsidP="00B97A1C">
            <w:pPr>
              <w:widowControl w:val="0"/>
              <w:spacing w:line="240" w:lineRule="auto"/>
              <w:jc w:val="center"/>
              <w:rPr>
                <w:b/>
                <w:bCs/>
              </w:rPr>
            </w:pPr>
            <w:r w:rsidRPr="006905F5">
              <w:rPr>
                <w:b/>
                <w:bCs/>
              </w:rPr>
              <w:t>Definition</w:t>
            </w:r>
          </w:p>
        </w:tc>
      </w:tr>
      <w:tr w:rsidR="00561E87" w:rsidRPr="006905F5" w14:paraId="030A0694" w14:textId="77777777" w:rsidTr="00B97A1C">
        <w:trPr>
          <w:cantSplit/>
        </w:trPr>
        <w:tc>
          <w:tcPr>
            <w:tcW w:w="2268" w:type="dxa"/>
          </w:tcPr>
          <w:p w14:paraId="4B16F3F4" w14:textId="4A334B1F" w:rsidR="00561E87" w:rsidRPr="006E5596" w:rsidRDefault="00832C8C" w:rsidP="00B97A1C">
            <w:pPr>
              <w:widowControl w:val="0"/>
              <w:spacing w:line="240" w:lineRule="auto"/>
              <w:rPr>
                <w:rFonts w:cs="Arial"/>
                <w:b/>
                <w:bCs/>
              </w:rPr>
            </w:pPr>
            <w:r>
              <w:rPr>
                <w:b/>
              </w:rPr>
              <w:t>OUCH!</w:t>
            </w:r>
          </w:p>
        </w:tc>
        <w:tc>
          <w:tcPr>
            <w:tcW w:w="5688" w:type="dxa"/>
          </w:tcPr>
          <w:p w14:paraId="4A99A2DE" w14:textId="0F5514EA" w:rsidR="00561E87" w:rsidRPr="006E5596" w:rsidRDefault="00561E87" w:rsidP="00B97A1C">
            <w:pPr>
              <w:pStyle w:val="BodyText2"/>
              <w:widowControl w:val="0"/>
              <w:ind w:left="0"/>
              <w:jc w:val="left"/>
            </w:pPr>
            <w:r w:rsidRPr="006E5596">
              <w:t xml:space="preserve">means the </w:t>
            </w:r>
            <w:r>
              <w:t xml:space="preserve">interviews recorded by individuals to assist A Level students prepare for </w:t>
            </w:r>
            <w:r w:rsidR="00DD6BF6">
              <w:t>university applications for</w:t>
            </w:r>
            <w:r w:rsidR="00E66EA0">
              <w:t xml:space="preserve"> </w:t>
            </w:r>
            <w:r w:rsidR="00DD6BF6">
              <w:t>medicine</w:t>
            </w:r>
            <w:r>
              <w:t>, dentistr</w:t>
            </w:r>
            <w:r w:rsidR="00E25D87">
              <w:t>y</w:t>
            </w:r>
            <w:r w:rsidR="00DD6BF6">
              <w:t>,</w:t>
            </w:r>
            <w:r>
              <w:t xml:space="preserve"> vet</w:t>
            </w:r>
            <w:r w:rsidR="003E2725">
              <w:t>eri</w:t>
            </w:r>
            <w:r>
              <w:t>nary</w:t>
            </w:r>
            <w:r w:rsidR="00DD6BF6">
              <w:t xml:space="preserve"> </w:t>
            </w:r>
            <w:proofErr w:type="gramStart"/>
            <w:r w:rsidR="00DD6BF6">
              <w:t>medicine</w:t>
            </w:r>
            <w:proofErr w:type="gramEnd"/>
            <w:r w:rsidR="00DD6BF6">
              <w:t xml:space="preserve"> and other healthcare professions</w:t>
            </w:r>
            <w:r>
              <w:t xml:space="preserve"> </w:t>
            </w:r>
          </w:p>
        </w:tc>
      </w:tr>
      <w:tr w:rsidR="00561E87" w:rsidRPr="006905F5" w14:paraId="64F27A82" w14:textId="77777777" w:rsidTr="00B97A1C">
        <w:trPr>
          <w:cantSplit/>
        </w:trPr>
        <w:tc>
          <w:tcPr>
            <w:tcW w:w="2268" w:type="dxa"/>
          </w:tcPr>
          <w:p w14:paraId="0355667D" w14:textId="77777777" w:rsidR="00561E87" w:rsidRPr="006905F5" w:rsidRDefault="00561E87" w:rsidP="00B97A1C">
            <w:pPr>
              <w:widowControl w:val="0"/>
              <w:spacing w:line="240" w:lineRule="auto"/>
              <w:rPr>
                <w:b/>
              </w:rPr>
            </w:pPr>
            <w:r w:rsidRPr="006905F5">
              <w:rPr>
                <w:b/>
              </w:rPr>
              <w:t>Intellectual Property Rights</w:t>
            </w:r>
          </w:p>
        </w:tc>
        <w:tc>
          <w:tcPr>
            <w:tcW w:w="5688" w:type="dxa"/>
          </w:tcPr>
          <w:p w14:paraId="7E49814E" w14:textId="77777777" w:rsidR="00561E87" w:rsidRPr="006905F5" w:rsidRDefault="00561E87" w:rsidP="00B97A1C">
            <w:pPr>
              <w:pStyle w:val="Paragraph3"/>
              <w:widowControl w:val="0"/>
              <w:ind w:left="37"/>
              <w:rPr>
                <w:bCs/>
              </w:rPr>
            </w:pPr>
            <w:r w:rsidRPr="006905F5">
              <w:t>means all copyright, patent rights, trade or service marks, design right, rights in or relating to databases, rights in or relating to confidential information, and any other intellectual property rights (registered or unregistered) throughout the world including all rights of reversion and rights to any applications and pending registrations and the right to sue for and recover damages for past infringements</w:t>
            </w:r>
          </w:p>
        </w:tc>
      </w:tr>
      <w:tr w:rsidR="00F66D20" w:rsidRPr="006905F5" w14:paraId="2E64DA26" w14:textId="77777777" w:rsidTr="00B97A1C">
        <w:trPr>
          <w:cantSplit/>
        </w:trPr>
        <w:tc>
          <w:tcPr>
            <w:tcW w:w="2268" w:type="dxa"/>
          </w:tcPr>
          <w:p w14:paraId="3CF15B29" w14:textId="555DC3E8" w:rsidR="00F66D20" w:rsidRPr="006905F5" w:rsidRDefault="00F66D20" w:rsidP="00B97A1C">
            <w:pPr>
              <w:widowControl w:val="0"/>
              <w:spacing w:line="240" w:lineRule="auto"/>
              <w:rPr>
                <w:b/>
              </w:rPr>
            </w:pPr>
            <w:r>
              <w:rPr>
                <w:b/>
              </w:rPr>
              <w:t>Licensor</w:t>
            </w:r>
          </w:p>
        </w:tc>
        <w:tc>
          <w:tcPr>
            <w:tcW w:w="5688" w:type="dxa"/>
          </w:tcPr>
          <w:p w14:paraId="1242F95B" w14:textId="5631AEA8" w:rsidR="00F66D20" w:rsidRPr="006905F5" w:rsidRDefault="00F66D20" w:rsidP="00B97A1C">
            <w:pPr>
              <w:pStyle w:val="Paragraph3"/>
              <w:widowControl w:val="0"/>
              <w:ind w:left="37"/>
            </w:pPr>
            <w:r>
              <w:t>Dr. Claire O’Donnell</w:t>
            </w:r>
          </w:p>
        </w:tc>
      </w:tr>
      <w:tr w:rsidR="00561E87" w:rsidRPr="006905F5" w14:paraId="1658143E" w14:textId="77777777" w:rsidTr="00B97A1C">
        <w:trPr>
          <w:cantSplit/>
        </w:trPr>
        <w:tc>
          <w:tcPr>
            <w:tcW w:w="2268" w:type="dxa"/>
          </w:tcPr>
          <w:p w14:paraId="4D1239CF" w14:textId="4BDFFC35" w:rsidR="00561E87" w:rsidRPr="00E25D87" w:rsidRDefault="005A4E55" w:rsidP="00B97A1C">
            <w:pPr>
              <w:widowControl w:val="0"/>
              <w:spacing w:line="240" w:lineRule="auto"/>
              <w:rPr>
                <w:b/>
              </w:rPr>
            </w:pPr>
            <w:r w:rsidRPr="00E25D87">
              <w:rPr>
                <w:b/>
              </w:rPr>
              <w:t>Registration Period</w:t>
            </w:r>
          </w:p>
          <w:p w14:paraId="4F408FC4" w14:textId="77777777" w:rsidR="00561E87" w:rsidRPr="00E25D87" w:rsidRDefault="00561E87" w:rsidP="00B97A1C">
            <w:pPr>
              <w:widowControl w:val="0"/>
              <w:spacing w:line="240" w:lineRule="auto"/>
              <w:rPr>
                <w:rFonts w:cs="Arial"/>
                <w:b/>
              </w:rPr>
            </w:pPr>
          </w:p>
        </w:tc>
        <w:tc>
          <w:tcPr>
            <w:tcW w:w="5688" w:type="dxa"/>
          </w:tcPr>
          <w:p w14:paraId="549C96F5" w14:textId="35CF9A4A" w:rsidR="00561E87" w:rsidRPr="006905F5" w:rsidRDefault="00F66D20" w:rsidP="00F66D20">
            <w:pPr>
              <w:widowControl w:val="0"/>
              <w:rPr>
                <w:rFonts w:cs="Arial"/>
                <w:bCs/>
              </w:rPr>
            </w:pPr>
            <w:r>
              <w:rPr>
                <w:bCs/>
              </w:rPr>
              <w:t>means the period of A Level study in the Lower and Upper Sixth</w:t>
            </w:r>
          </w:p>
        </w:tc>
      </w:tr>
      <w:tr w:rsidR="00561E87" w:rsidRPr="006905F5" w14:paraId="306DE79C" w14:textId="77777777" w:rsidTr="00B97A1C">
        <w:trPr>
          <w:cantSplit/>
        </w:trPr>
        <w:tc>
          <w:tcPr>
            <w:tcW w:w="2268" w:type="dxa"/>
          </w:tcPr>
          <w:p w14:paraId="4C0D3CD4" w14:textId="77777777" w:rsidR="00561E87" w:rsidRPr="006905F5" w:rsidRDefault="00561E87" w:rsidP="00B97A1C">
            <w:pPr>
              <w:widowControl w:val="0"/>
              <w:spacing w:line="240" w:lineRule="auto"/>
              <w:rPr>
                <w:b/>
              </w:rPr>
            </w:pPr>
            <w:r w:rsidRPr="006905F5">
              <w:rPr>
                <w:b/>
              </w:rPr>
              <w:t>Online Registration</w:t>
            </w:r>
            <w:r>
              <w:rPr>
                <w:b/>
              </w:rPr>
              <w:t xml:space="preserve"> Process</w:t>
            </w:r>
          </w:p>
        </w:tc>
        <w:tc>
          <w:tcPr>
            <w:tcW w:w="5688" w:type="dxa"/>
          </w:tcPr>
          <w:p w14:paraId="32E37499" w14:textId="5795750E" w:rsidR="00561E87" w:rsidRPr="006905F5" w:rsidRDefault="00561E87" w:rsidP="00B97A1C">
            <w:pPr>
              <w:widowControl w:val="0"/>
              <w:spacing w:line="240" w:lineRule="auto"/>
            </w:pPr>
            <w:r w:rsidRPr="006905F5">
              <w:t>means the</w:t>
            </w:r>
            <w:r>
              <w:t xml:space="preserve"> online</w:t>
            </w:r>
            <w:r w:rsidRPr="006905F5">
              <w:t xml:space="preserve"> </w:t>
            </w:r>
            <w:r>
              <w:t xml:space="preserve">access by the Student </w:t>
            </w:r>
            <w:r w:rsidR="00F66D20">
              <w:t>through the School</w:t>
            </w:r>
            <w:r w:rsidR="00DD6BF6">
              <w:t>/College</w:t>
            </w:r>
            <w:r w:rsidR="00F66D20">
              <w:t xml:space="preserve"> Portal </w:t>
            </w:r>
            <w:r w:rsidR="00E25D87">
              <w:t xml:space="preserve">or Intranet </w:t>
            </w:r>
            <w:r>
              <w:t xml:space="preserve">to enable the </w:t>
            </w:r>
            <w:proofErr w:type="gramStart"/>
            <w:r>
              <w:t>Student</w:t>
            </w:r>
            <w:proofErr w:type="gramEnd"/>
            <w:r w:rsidRPr="006905F5">
              <w:t xml:space="preserve"> to </w:t>
            </w:r>
            <w:r>
              <w:t xml:space="preserve">use </w:t>
            </w:r>
            <w:r w:rsidR="00832C8C">
              <w:t>OUCH!</w:t>
            </w:r>
          </w:p>
          <w:p w14:paraId="5AFCD46B" w14:textId="77777777" w:rsidR="00561E87" w:rsidRPr="006905F5" w:rsidRDefault="00561E87" w:rsidP="00B97A1C">
            <w:pPr>
              <w:widowControl w:val="0"/>
            </w:pPr>
          </w:p>
        </w:tc>
      </w:tr>
      <w:tr w:rsidR="00561E87" w:rsidRPr="006905F5" w14:paraId="732AFBB5" w14:textId="77777777" w:rsidTr="00B97A1C">
        <w:trPr>
          <w:cantSplit/>
        </w:trPr>
        <w:tc>
          <w:tcPr>
            <w:tcW w:w="2268" w:type="dxa"/>
          </w:tcPr>
          <w:p w14:paraId="035B243E" w14:textId="77777777" w:rsidR="00561E87" w:rsidRPr="006905F5" w:rsidRDefault="00561E87" w:rsidP="00B97A1C">
            <w:pPr>
              <w:widowControl w:val="0"/>
              <w:spacing w:line="240" w:lineRule="auto"/>
              <w:rPr>
                <w:b/>
                <w:bCs/>
              </w:rPr>
            </w:pPr>
            <w:r w:rsidRPr="006905F5">
              <w:rPr>
                <w:b/>
              </w:rPr>
              <w:t>Party</w:t>
            </w:r>
          </w:p>
        </w:tc>
        <w:tc>
          <w:tcPr>
            <w:tcW w:w="5688" w:type="dxa"/>
          </w:tcPr>
          <w:p w14:paraId="5A8A0675" w14:textId="080D253D" w:rsidR="00561E87" w:rsidRPr="006905F5" w:rsidRDefault="00561E87" w:rsidP="00B97A1C">
            <w:pPr>
              <w:widowControl w:val="0"/>
              <w:spacing w:line="240" w:lineRule="auto"/>
            </w:pPr>
            <w:r w:rsidRPr="006905F5">
              <w:t xml:space="preserve">means either </w:t>
            </w:r>
            <w:r w:rsidR="00F66D20">
              <w:t xml:space="preserve">Licensor </w:t>
            </w:r>
            <w:r w:rsidRPr="006905F5">
              <w:t xml:space="preserve">or the </w:t>
            </w:r>
            <w:r>
              <w:t>Student</w:t>
            </w:r>
            <w:r w:rsidRPr="006905F5">
              <w:t xml:space="preserve"> (and “</w:t>
            </w:r>
            <w:r w:rsidRPr="006905F5">
              <w:rPr>
                <w:b/>
                <w:bCs/>
              </w:rPr>
              <w:t>Parties</w:t>
            </w:r>
            <w:r w:rsidRPr="006905F5">
              <w:t>” will be construed accordingly).</w:t>
            </w:r>
          </w:p>
          <w:p w14:paraId="7C26AF96" w14:textId="77777777" w:rsidR="00561E87" w:rsidRPr="006905F5" w:rsidRDefault="00561E87" w:rsidP="00B97A1C">
            <w:pPr>
              <w:widowControl w:val="0"/>
              <w:spacing w:line="240" w:lineRule="auto"/>
              <w:rPr>
                <w:bCs/>
              </w:rPr>
            </w:pPr>
          </w:p>
        </w:tc>
      </w:tr>
      <w:tr w:rsidR="00561E87" w:rsidRPr="006905F5" w14:paraId="6F9B8EF7" w14:textId="77777777" w:rsidTr="00B97A1C">
        <w:trPr>
          <w:cantSplit/>
        </w:trPr>
        <w:tc>
          <w:tcPr>
            <w:tcW w:w="2268" w:type="dxa"/>
          </w:tcPr>
          <w:p w14:paraId="4550C8D2" w14:textId="77777777" w:rsidR="00561E87" w:rsidRPr="006905F5" w:rsidRDefault="00561E87" w:rsidP="00B97A1C">
            <w:pPr>
              <w:widowControl w:val="0"/>
              <w:spacing w:line="240" w:lineRule="auto"/>
              <w:rPr>
                <w:rFonts w:cs="Arial"/>
                <w:b/>
                <w:bCs/>
              </w:rPr>
            </w:pPr>
            <w:r w:rsidRPr="006905F5">
              <w:rPr>
                <w:b/>
              </w:rPr>
              <w:t>Registration Date</w:t>
            </w:r>
          </w:p>
        </w:tc>
        <w:tc>
          <w:tcPr>
            <w:tcW w:w="5688" w:type="dxa"/>
          </w:tcPr>
          <w:p w14:paraId="4734F3D6" w14:textId="4FE3DAEE" w:rsidR="00561E87" w:rsidRPr="006905F5" w:rsidRDefault="00561E87" w:rsidP="00B97A1C">
            <w:pPr>
              <w:widowControl w:val="0"/>
            </w:pPr>
            <w:r w:rsidRPr="006905F5">
              <w:t xml:space="preserve">is </w:t>
            </w:r>
            <w:r w:rsidR="00E25D87">
              <w:t xml:space="preserve">the date on which the </w:t>
            </w:r>
            <w:proofErr w:type="gramStart"/>
            <w:r w:rsidR="00E25D87">
              <w:t>Student</w:t>
            </w:r>
            <w:proofErr w:type="gramEnd"/>
            <w:r w:rsidR="00E25D87">
              <w:t xml:space="preserve"> first accesses </w:t>
            </w:r>
            <w:r w:rsidR="00203D1E">
              <w:t>OUCH!</w:t>
            </w:r>
          </w:p>
          <w:p w14:paraId="557B2086" w14:textId="77777777" w:rsidR="00561E87" w:rsidRPr="006905F5" w:rsidRDefault="00561E87" w:rsidP="00B97A1C">
            <w:pPr>
              <w:widowControl w:val="0"/>
              <w:rPr>
                <w:rFonts w:cs="Arial"/>
                <w:bCs/>
              </w:rPr>
            </w:pPr>
          </w:p>
        </w:tc>
      </w:tr>
      <w:tr w:rsidR="00561E87" w:rsidRPr="006905F5" w14:paraId="188A00DC" w14:textId="77777777" w:rsidTr="00B97A1C">
        <w:trPr>
          <w:cantSplit/>
        </w:trPr>
        <w:tc>
          <w:tcPr>
            <w:tcW w:w="2268" w:type="dxa"/>
          </w:tcPr>
          <w:p w14:paraId="42D42393" w14:textId="2F492EDD" w:rsidR="00561E87" w:rsidRPr="006905F5" w:rsidRDefault="00561E87" w:rsidP="00B97A1C">
            <w:pPr>
              <w:widowControl w:val="0"/>
              <w:spacing w:line="240" w:lineRule="auto"/>
              <w:rPr>
                <w:b/>
                <w:bCs/>
              </w:rPr>
            </w:pPr>
            <w:r>
              <w:rPr>
                <w:b/>
              </w:rPr>
              <w:t>Student</w:t>
            </w:r>
          </w:p>
        </w:tc>
        <w:tc>
          <w:tcPr>
            <w:tcW w:w="5688" w:type="dxa"/>
          </w:tcPr>
          <w:p w14:paraId="5F658429" w14:textId="4AD74F3A" w:rsidR="00561E87" w:rsidRPr="006905F5" w:rsidRDefault="00561E87" w:rsidP="00B97A1C">
            <w:pPr>
              <w:widowControl w:val="0"/>
              <w:spacing w:line="240" w:lineRule="auto"/>
            </w:pPr>
            <w:r w:rsidRPr="006905F5">
              <w:t>means the</w:t>
            </w:r>
            <w:r w:rsidR="00E25D87">
              <w:t xml:space="preserve"> A Level student who registers to use </w:t>
            </w:r>
            <w:r w:rsidR="00203D1E">
              <w:t>OUCH!</w:t>
            </w:r>
          </w:p>
          <w:p w14:paraId="548BF6DB" w14:textId="77777777" w:rsidR="00561E87" w:rsidRPr="006905F5" w:rsidRDefault="00561E87" w:rsidP="00B97A1C">
            <w:pPr>
              <w:widowControl w:val="0"/>
              <w:spacing w:line="240" w:lineRule="auto"/>
              <w:rPr>
                <w:bCs/>
              </w:rPr>
            </w:pPr>
          </w:p>
        </w:tc>
      </w:tr>
      <w:tr w:rsidR="00561E87" w:rsidRPr="006905F5" w14:paraId="2EEE285F" w14:textId="77777777" w:rsidTr="00B97A1C">
        <w:trPr>
          <w:cantSplit/>
        </w:trPr>
        <w:tc>
          <w:tcPr>
            <w:tcW w:w="2268" w:type="dxa"/>
          </w:tcPr>
          <w:p w14:paraId="014FAE79" w14:textId="6CECFF67" w:rsidR="00561E87" w:rsidRPr="006905F5" w:rsidRDefault="00561E87" w:rsidP="00B97A1C">
            <w:pPr>
              <w:widowControl w:val="0"/>
              <w:spacing w:line="240" w:lineRule="auto"/>
              <w:rPr>
                <w:b/>
              </w:rPr>
            </w:pPr>
            <w:r>
              <w:rPr>
                <w:b/>
              </w:rPr>
              <w:t>Student</w:t>
            </w:r>
            <w:r w:rsidRPr="006905F5">
              <w:rPr>
                <w:b/>
              </w:rPr>
              <w:t xml:space="preserve"> Data</w:t>
            </w:r>
          </w:p>
        </w:tc>
        <w:tc>
          <w:tcPr>
            <w:tcW w:w="5688" w:type="dxa"/>
          </w:tcPr>
          <w:p w14:paraId="68E5146C" w14:textId="4C7A755A" w:rsidR="00561E87" w:rsidRPr="006905F5" w:rsidRDefault="00561E87" w:rsidP="00B97A1C">
            <w:pPr>
              <w:widowControl w:val="0"/>
              <w:spacing w:line="240" w:lineRule="auto"/>
            </w:pPr>
            <w:r w:rsidRPr="006905F5">
              <w:t xml:space="preserve">means information relating to </w:t>
            </w:r>
            <w:r>
              <w:t>Student</w:t>
            </w:r>
            <w:r w:rsidRPr="006905F5">
              <w:t xml:space="preserve"> that is entered by </w:t>
            </w:r>
            <w:r>
              <w:t>Student</w:t>
            </w:r>
            <w:r w:rsidR="00E66EA0">
              <w:t xml:space="preserve"> accessing </w:t>
            </w:r>
            <w:r w:rsidR="00203D1E">
              <w:t>OUCH!</w:t>
            </w:r>
            <w:r w:rsidR="00E66EA0">
              <w:t xml:space="preserve"> </w:t>
            </w:r>
            <w:r w:rsidR="00DD6BF6" w:rsidRPr="006905F5">
              <w:t xml:space="preserve"> </w:t>
            </w:r>
          </w:p>
          <w:p w14:paraId="374D637B" w14:textId="77777777" w:rsidR="00561E87" w:rsidRPr="006905F5" w:rsidRDefault="00561E87" w:rsidP="00B97A1C">
            <w:pPr>
              <w:widowControl w:val="0"/>
              <w:spacing w:line="240" w:lineRule="auto"/>
            </w:pPr>
          </w:p>
        </w:tc>
      </w:tr>
    </w:tbl>
    <w:p w14:paraId="018F9151" w14:textId="77777777" w:rsidR="00561E87" w:rsidRPr="006905F5" w:rsidRDefault="00561E87" w:rsidP="00561E87">
      <w:pPr>
        <w:pStyle w:val="BodyText2"/>
        <w:widowControl w:val="0"/>
      </w:pPr>
    </w:p>
    <w:p w14:paraId="7BC68ADE" w14:textId="025D4D6A" w:rsidR="00561E87" w:rsidRPr="006905F5" w:rsidRDefault="005A4E55" w:rsidP="00561E87">
      <w:pPr>
        <w:pStyle w:val="Heading1"/>
        <w:keepNext w:val="0"/>
        <w:widowControl w:val="0"/>
        <w:numPr>
          <w:ilvl w:val="1"/>
          <w:numId w:val="1"/>
        </w:numPr>
        <w:tabs>
          <w:tab w:val="clear" w:pos="720"/>
          <w:tab w:val="num" w:pos="360"/>
        </w:tabs>
        <w:ind w:left="0" w:firstLine="0"/>
      </w:pPr>
      <w:r>
        <w:t>C</w:t>
      </w:r>
      <w:r w:rsidR="00561E87" w:rsidRPr="006905F5">
        <w:t>ommencement and term</w:t>
      </w:r>
    </w:p>
    <w:p w14:paraId="17F5F5ED" w14:textId="504DB831" w:rsidR="00561E87" w:rsidRPr="006905F5" w:rsidRDefault="005A4E55" w:rsidP="005A4E55">
      <w:pPr>
        <w:pStyle w:val="Heading2"/>
        <w:keepNext w:val="0"/>
        <w:widowControl w:val="0"/>
        <w:numPr>
          <w:ilvl w:val="0"/>
          <w:numId w:val="0"/>
        </w:numPr>
        <w:rPr>
          <w:i w:val="0"/>
        </w:rPr>
      </w:pPr>
      <w:bookmarkStart w:id="0" w:name="_Ref523926102"/>
      <w:r>
        <w:rPr>
          <w:i w:val="0"/>
        </w:rPr>
        <w:t>Usage</w:t>
      </w:r>
      <w:r w:rsidR="00561E87" w:rsidRPr="006905F5">
        <w:rPr>
          <w:i w:val="0"/>
        </w:rPr>
        <w:t xml:space="preserve"> of </w:t>
      </w:r>
      <w:r w:rsidR="00832C8C">
        <w:rPr>
          <w:i w:val="0"/>
        </w:rPr>
        <w:t>OUCH!</w:t>
      </w:r>
      <w:r w:rsidR="00561E87" w:rsidRPr="006905F5">
        <w:rPr>
          <w:i w:val="0"/>
        </w:rPr>
        <w:t xml:space="preserve"> shall commence on the Registration Date and shall continue for the </w:t>
      </w:r>
      <w:r>
        <w:rPr>
          <w:i w:val="0"/>
        </w:rPr>
        <w:t>Registration Period</w:t>
      </w:r>
      <w:r w:rsidR="00561E87" w:rsidRPr="006905F5">
        <w:rPr>
          <w:i w:val="0"/>
        </w:rPr>
        <w:t xml:space="preserve">. </w:t>
      </w:r>
      <w:bookmarkEnd w:id="0"/>
    </w:p>
    <w:p w14:paraId="51E849A8" w14:textId="2CD3CB2C" w:rsidR="00561E87" w:rsidRPr="006905F5" w:rsidRDefault="00561E87" w:rsidP="00561E87">
      <w:pPr>
        <w:pStyle w:val="Heading1"/>
        <w:keepNext w:val="0"/>
        <w:widowControl w:val="0"/>
        <w:numPr>
          <w:ilvl w:val="1"/>
          <w:numId w:val="1"/>
        </w:numPr>
        <w:tabs>
          <w:tab w:val="clear" w:pos="720"/>
          <w:tab w:val="num" w:pos="360"/>
        </w:tabs>
        <w:ind w:left="0" w:firstLine="0"/>
      </w:pPr>
      <w:r w:rsidRPr="006905F5">
        <w:t>Provision of Services</w:t>
      </w:r>
    </w:p>
    <w:p w14:paraId="6250CE5C" w14:textId="5512E14A" w:rsidR="00561E87" w:rsidRDefault="00561E87" w:rsidP="005A4E55">
      <w:pPr>
        <w:pStyle w:val="Heading2"/>
        <w:keepNext w:val="0"/>
        <w:widowControl w:val="0"/>
        <w:numPr>
          <w:ilvl w:val="0"/>
          <w:numId w:val="0"/>
        </w:numPr>
        <w:rPr>
          <w:i w:val="0"/>
        </w:rPr>
      </w:pPr>
      <w:bookmarkStart w:id="1" w:name="_Ref526173481"/>
      <w:r w:rsidRPr="005A4E55">
        <w:rPr>
          <w:i w:val="0"/>
        </w:rPr>
        <w:t xml:space="preserve">Following acceptance of these terms and conditions and completion of the Online Registration Process, </w:t>
      </w:r>
      <w:r w:rsidR="00832C8C">
        <w:rPr>
          <w:i w:val="0"/>
        </w:rPr>
        <w:t>OUCH!</w:t>
      </w:r>
      <w:r w:rsidRPr="005A4E55">
        <w:rPr>
          <w:i w:val="0"/>
        </w:rPr>
        <w:t xml:space="preserve"> will be made available to </w:t>
      </w:r>
      <w:r w:rsidR="003E2725">
        <w:rPr>
          <w:i w:val="0"/>
        </w:rPr>
        <w:t xml:space="preserve">the </w:t>
      </w:r>
      <w:proofErr w:type="gramStart"/>
      <w:r w:rsidRPr="005A4E55">
        <w:rPr>
          <w:i w:val="0"/>
        </w:rPr>
        <w:t>Student</w:t>
      </w:r>
      <w:proofErr w:type="gramEnd"/>
      <w:r w:rsidRPr="005A4E55">
        <w:rPr>
          <w:i w:val="0"/>
        </w:rPr>
        <w:t xml:space="preserve">. </w:t>
      </w:r>
      <w:bookmarkEnd w:id="1"/>
    </w:p>
    <w:p w14:paraId="7BC6C264" w14:textId="77777777" w:rsidR="00E25D87" w:rsidRPr="00E25D87" w:rsidRDefault="00E25D87" w:rsidP="00E25D87">
      <w:pPr>
        <w:pStyle w:val="BodyText2"/>
      </w:pPr>
    </w:p>
    <w:p w14:paraId="69EDF0BF" w14:textId="09509836" w:rsidR="00561E87" w:rsidRPr="006905F5" w:rsidRDefault="00561E87" w:rsidP="00561E87">
      <w:pPr>
        <w:pStyle w:val="Heading1"/>
        <w:keepNext w:val="0"/>
        <w:widowControl w:val="0"/>
        <w:numPr>
          <w:ilvl w:val="1"/>
          <w:numId w:val="1"/>
        </w:numPr>
        <w:tabs>
          <w:tab w:val="clear" w:pos="720"/>
          <w:tab w:val="num" w:pos="360"/>
        </w:tabs>
        <w:ind w:left="0" w:firstLine="0"/>
      </w:pPr>
      <w:r>
        <w:t>Student</w:t>
      </w:r>
      <w:r w:rsidRPr="006905F5">
        <w:t xml:space="preserve"> Obligations</w:t>
      </w:r>
    </w:p>
    <w:p w14:paraId="6839BE6E" w14:textId="59647624" w:rsidR="00561E87" w:rsidRPr="006905F5" w:rsidRDefault="005B4426" w:rsidP="005B4426">
      <w:pPr>
        <w:pStyle w:val="Heading2"/>
        <w:keepNext w:val="0"/>
        <w:widowControl w:val="0"/>
        <w:numPr>
          <w:ilvl w:val="0"/>
          <w:numId w:val="0"/>
        </w:numPr>
        <w:ind w:left="720" w:hanging="720"/>
        <w:rPr>
          <w:i w:val="0"/>
        </w:rPr>
      </w:pPr>
      <w:r>
        <w:rPr>
          <w:i w:val="0"/>
        </w:rPr>
        <w:lastRenderedPageBreak/>
        <w:t xml:space="preserve">The </w:t>
      </w:r>
      <w:proofErr w:type="gramStart"/>
      <w:r w:rsidR="00561E87">
        <w:rPr>
          <w:i w:val="0"/>
        </w:rPr>
        <w:t>Student</w:t>
      </w:r>
      <w:proofErr w:type="gramEnd"/>
      <w:r w:rsidR="00561E87" w:rsidRPr="006905F5">
        <w:rPr>
          <w:i w:val="0"/>
        </w:rPr>
        <w:t xml:space="preserve"> agrees to:</w:t>
      </w:r>
    </w:p>
    <w:p w14:paraId="741DB538" w14:textId="1DC3A003"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not knowingly interfere with the proper functionality</w:t>
      </w:r>
      <w:r w:rsidR="00C66560">
        <w:rPr>
          <w:i w:val="0"/>
        </w:rPr>
        <w:t xml:space="preserve"> or content</w:t>
      </w:r>
      <w:r w:rsidRPr="006905F5">
        <w:rPr>
          <w:i w:val="0"/>
        </w:rPr>
        <w:t xml:space="preserve"> of </w:t>
      </w:r>
      <w:r w:rsidR="00203D1E">
        <w:rPr>
          <w:i w:val="0"/>
        </w:rPr>
        <w:t>OUCH!</w:t>
      </w:r>
    </w:p>
    <w:p w14:paraId="32BE087A" w14:textId="60210494"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 xml:space="preserve">not to use </w:t>
      </w:r>
      <w:r w:rsidR="00C66560">
        <w:rPr>
          <w:i w:val="0"/>
        </w:rPr>
        <w:t xml:space="preserve">any part of </w:t>
      </w:r>
      <w:r w:rsidR="00832C8C">
        <w:rPr>
          <w:i w:val="0"/>
        </w:rPr>
        <w:t>OUCH!</w:t>
      </w:r>
      <w:r w:rsidR="00C66560">
        <w:rPr>
          <w:i w:val="0"/>
        </w:rPr>
        <w:t xml:space="preserve"> </w:t>
      </w:r>
      <w:r w:rsidRPr="006905F5">
        <w:rPr>
          <w:i w:val="0"/>
        </w:rPr>
        <w:t>to knowingly load, post or distribute any information that:</w:t>
      </w:r>
    </w:p>
    <w:p w14:paraId="3F57EFC9" w14:textId="77777777" w:rsidR="00561E87" w:rsidRPr="006905F5" w:rsidRDefault="00561E87" w:rsidP="00561E87">
      <w:pPr>
        <w:pStyle w:val="Heading2"/>
        <w:keepNext w:val="0"/>
        <w:widowControl w:val="0"/>
        <w:numPr>
          <w:ilvl w:val="4"/>
          <w:numId w:val="1"/>
        </w:numPr>
        <w:tabs>
          <w:tab w:val="clear" w:pos="2160"/>
          <w:tab w:val="num" w:pos="360"/>
        </w:tabs>
        <w:rPr>
          <w:i w:val="0"/>
        </w:rPr>
      </w:pPr>
      <w:r w:rsidRPr="006905F5">
        <w:rPr>
          <w:i w:val="0"/>
        </w:rPr>
        <w:t>infringes the Intellectual Property Rights of any other person or entity; or</w:t>
      </w:r>
    </w:p>
    <w:p w14:paraId="2B96C617" w14:textId="77777777" w:rsidR="00561E87" w:rsidRPr="006905F5" w:rsidRDefault="00561E87" w:rsidP="00561E87">
      <w:pPr>
        <w:pStyle w:val="Heading2"/>
        <w:keepNext w:val="0"/>
        <w:widowControl w:val="0"/>
        <w:numPr>
          <w:ilvl w:val="4"/>
          <w:numId w:val="1"/>
        </w:numPr>
        <w:tabs>
          <w:tab w:val="clear" w:pos="2160"/>
          <w:tab w:val="num" w:pos="360"/>
        </w:tabs>
        <w:rPr>
          <w:i w:val="0"/>
        </w:rPr>
      </w:pPr>
      <w:r w:rsidRPr="006905F5">
        <w:rPr>
          <w:i w:val="0"/>
        </w:rPr>
        <w:t>is harmful, inaccurate, misleading, fraudulent, defamatory, obscene, offensive or otherwise illegal;</w:t>
      </w:r>
    </w:p>
    <w:p w14:paraId="523A328D" w14:textId="0E5CF951"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 xml:space="preserve">use </w:t>
      </w:r>
      <w:r w:rsidR="00DD6BF6">
        <w:rPr>
          <w:i w:val="0"/>
        </w:rPr>
        <w:t>their</w:t>
      </w:r>
      <w:r w:rsidR="00DD6BF6" w:rsidRPr="006905F5">
        <w:rPr>
          <w:i w:val="0"/>
        </w:rPr>
        <w:t xml:space="preserve"> </w:t>
      </w:r>
      <w:r w:rsidRPr="006905F5">
        <w:rPr>
          <w:i w:val="0"/>
        </w:rPr>
        <w:t xml:space="preserve">reasonable endeavours to ensure that computer software viruses that may damage hardware, </w:t>
      </w:r>
      <w:proofErr w:type="gramStart"/>
      <w:r w:rsidRPr="006905F5">
        <w:rPr>
          <w:i w:val="0"/>
        </w:rPr>
        <w:t>software</w:t>
      </w:r>
      <w:proofErr w:type="gramEnd"/>
      <w:r w:rsidRPr="006905F5">
        <w:rPr>
          <w:i w:val="0"/>
        </w:rPr>
        <w:t xml:space="preserve"> or communication systems, are not knowingly created or introduced </w:t>
      </w:r>
      <w:r w:rsidR="005B4426">
        <w:rPr>
          <w:i w:val="0"/>
        </w:rPr>
        <w:t xml:space="preserve">when using </w:t>
      </w:r>
      <w:r w:rsidR="00203D1E">
        <w:rPr>
          <w:i w:val="0"/>
        </w:rPr>
        <w:t>OUCH!</w:t>
      </w:r>
    </w:p>
    <w:p w14:paraId="59DA0594"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Exclusions and Limitations</w:t>
      </w:r>
    </w:p>
    <w:p w14:paraId="1C14E053" w14:textId="77777777" w:rsidR="00561E87" w:rsidRPr="006905F5" w:rsidRDefault="00561E87" w:rsidP="00561E87">
      <w:pPr>
        <w:pStyle w:val="Heading2"/>
        <w:keepNext w:val="0"/>
        <w:widowControl w:val="0"/>
        <w:rPr>
          <w:i w:val="0"/>
        </w:rPr>
      </w:pPr>
      <w:bookmarkStart w:id="2" w:name="_Ref453574026"/>
      <w:r w:rsidRPr="006905F5">
        <w:rPr>
          <w:i w:val="0"/>
        </w:rPr>
        <w:t>Neither party's liability:</w:t>
      </w:r>
      <w:bookmarkEnd w:id="2"/>
    </w:p>
    <w:p w14:paraId="67EE96A8" w14:textId="77777777" w:rsidR="00561E87" w:rsidRPr="006905F5" w:rsidRDefault="00561E87" w:rsidP="00561E87">
      <w:pPr>
        <w:pStyle w:val="Paragraph3"/>
        <w:widowControl w:val="0"/>
        <w:numPr>
          <w:ilvl w:val="3"/>
          <w:numId w:val="1"/>
        </w:numPr>
      </w:pPr>
      <w:bookmarkStart w:id="3" w:name="_Ref453574027"/>
      <w:r w:rsidRPr="006905F5">
        <w:t>for death or personal injury caused by its negligence or the negligence of its employees or agents;</w:t>
      </w:r>
      <w:bookmarkEnd w:id="3"/>
    </w:p>
    <w:p w14:paraId="4716A850" w14:textId="77777777" w:rsidR="00561E87" w:rsidRPr="006905F5" w:rsidRDefault="00561E87" w:rsidP="00561E87">
      <w:pPr>
        <w:pStyle w:val="Paragraph3"/>
        <w:widowControl w:val="0"/>
        <w:numPr>
          <w:ilvl w:val="3"/>
          <w:numId w:val="1"/>
        </w:numPr>
      </w:pPr>
      <w:bookmarkStart w:id="4" w:name="_Ref453574028"/>
      <w:r w:rsidRPr="006905F5">
        <w:t>under any express indemnities in this Contract;</w:t>
      </w:r>
      <w:bookmarkEnd w:id="4"/>
      <w:r w:rsidRPr="006905F5">
        <w:t xml:space="preserve"> or</w:t>
      </w:r>
    </w:p>
    <w:p w14:paraId="4B43D383" w14:textId="77777777" w:rsidR="00561E87" w:rsidRPr="006905F5" w:rsidRDefault="00561E87" w:rsidP="00561E87">
      <w:pPr>
        <w:pStyle w:val="Paragraph3"/>
        <w:widowControl w:val="0"/>
        <w:numPr>
          <w:ilvl w:val="3"/>
          <w:numId w:val="1"/>
        </w:numPr>
      </w:pPr>
      <w:bookmarkStart w:id="5" w:name="_Ref453574029"/>
      <w:r w:rsidRPr="006905F5">
        <w:t>for fraudulent misrepresentation</w:t>
      </w:r>
      <w:bookmarkEnd w:id="5"/>
      <w:r w:rsidRPr="006905F5">
        <w:t>,</w:t>
      </w:r>
    </w:p>
    <w:p w14:paraId="04162940" w14:textId="77777777" w:rsidR="00561E87" w:rsidRPr="006905F5" w:rsidRDefault="00561E87" w:rsidP="00561E87">
      <w:pPr>
        <w:pStyle w:val="BodyText2"/>
        <w:widowControl w:val="0"/>
      </w:pPr>
      <w:r w:rsidRPr="006905F5">
        <w:t>is excluded or limited by this Contract, even if any other term of this Contract would otherwise suggest that this might be the case.</w:t>
      </w:r>
    </w:p>
    <w:p w14:paraId="61393BDD" w14:textId="58572D84" w:rsidR="00561E87" w:rsidRPr="006905F5" w:rsidRDefault="00561E87" w:rsidP="00561E87">
      <w:pPr>
        <w:pStyle w:val="Heading2"/>
        <w:keepNext w:val="0"/>
        <w:widowControl w:val="0"/>
      </w:pPr>
      <w:bookmarkStart w:id="6" w:name="_Ref523923184"/>
      <w:bookmarkStart w:id="7" w:name="_Ref453574031"/>
      <w:r w:rsidRPr="006905F5">
        <w:rPr>
          <w:i w:val="0"/>
        </w:rPr>
        <w:t xml:space="preserve">Other than as set out in Section </w:t>
      </w:r>
      <w:r w:rsidRPr="006905F5">
        <w:rPr>
          <w:i w:val="0"/>
        </w:rPr>
        <w:fldChar w:fldCharType="begin"/>
      </w:r>
      <w:r w:rsidRPr="006905F5">
        <w:rPr>
          <w:i w:val="0"/>
        </w:rPr>
        <w:instrText xml:space="preserve"> REF _Ref453574026 \r \h  \* MERGEFORMAT </w:instrText>
      </w:r>
      <w:r w:rsidRPr="006905F5">
        <w:rPr>
          <w:i w:val="0"/>
        </w:rPr>
      </w:r>
      <w:r w:rsidRPr="006905F5">
        <w:rPr>
          <w:i w:val="0"/>
        </w:rPr>
        <w:fldChar w:fldCharType="separate"/>
      </w:r>
      <w:r>
        <w:rPr>
          <w:i w:val="0"/>
          <w:cs/>
        </w:rPr>
        <w:t>‎</w:t>
      </w:r>
      <w:r w:rsidR="00C66560">
        <w:rPr>
          <w:i w:val="0"/>
        </w:rPr>
        <w:t>5</w:t>
      </w:r>
      <w:r>
        <w:rPr>
          <w:i w:val="0"/>
        </w:rPr>
        <w:t>.1</w:t>
      </w:r>
      <w:r w:rsidRPr="006905F5">
        <w:rPr>
          <w:i w:val="0"/>
        </w:rPr>
        <w:fldChar w:fldCharType="end"/>
      </w:r>
      <w:r w:rsidRPr="006905F5">
        <w:rPr>
          <w:i w:val="0"/>
        </w:rPr>
        <w:t>, neither party shall be liable (whether for breach of contract, negligence, misrepresentation or for any other reason) for:</w:t>
      </w:r>
      <w:bookmarkEnd w:id="6"/>
    </w:p>
    <w:p w14:paraId="6BBA6F4A" w14:textId="77777777" w:rsidR="00561E87" w:rsidRPr="006905F5" w:rsidRDefault="00561E87" w:rsidP="00561E87">
      <w:pPr>
        <w:pStyle w:val="Paragraph3"/>
        <w:widowControl w:val="0"/>
        <w:numPr>
          <w:ilvl w:val="3"/>
          <w:numId w:val="1"/>
        </w:numPr>
      </w:pPr>
      <w:r w:rsidRPr="006905F5">
        <w:t xml:space="preserve">any </w:t>
      </w:r>
      <w:bookmarkStart w:id="8" w:name="_Ref453574032"/>
      <w:bookmarkEnd w:id="7"/>
      <w:r w:rsidRPr="006905F5">
        <w:t xml:space="preserve">loss of profits, </w:t>
      </w:r>
      <w:bookmarkStart w:id="9" w:name="_Ref453574033"/>
      <w:bookmarkEnd w:id="8"/>
      <w:r w:rsidRPr="006905F5">
        <w:t xml:space="preserve">loss of sales or </w:t>
      </w:r>
      <w:bookmarkStart w:id="10" w:name="_Ref453574034"/>
      <w:bookmarkEnd w:id="9"/>
      <w:r w:rsidRPr="006905F5">
        <w:t xml:space="preserve">revenue or </w:t>
      </w:r>
      <w:bookmarkStart w:id="11" w:name="_Ref453574036"/>
      <w:bookmarkEnd w:id="10"/>
      <w:r w:rsidRPr="006905F5">
        <w:t xml:space="preserve">loss of use of hardware, </w:t>
      </w:r>
      <w:proofErr w:type="gramStart"/>
      <w:r w:rsidRPr="006905F5">
        <w:t>software</w:t>
      </w:r>
      <w:proofErr w:type="gramEnd"/>
      <w:r w:rsidRPr="006905F5">
        <w:t xml:space="preserve"> or data; or</w:t>
      </w:r>
      <w:bookmarkEnd w:id="11"/>
    </w:p>
    <w:p w14:paraId="6A4C5A33" w14:textId="77777777" w:rsidR="00561E87" w:rsidRPr="006905F5" w:rsidRDefault="00561E87" w:rsidP="00561E87">
      <w:pPr>
        <w:pStyle w:val="Paragraph3"/>
        <w:widowControl w:val="0"/>
        <w:numPr>
          <w:ilvl w:val="3"/>
          <w:numId w:val="1"/>
        </w:numPr>
      </w:pPr>
      <w:bookmarkStart w:id="12" w:name="_Ref453574037"/>
      <w:r w:rsidRPr="006905F5">
        <w:t xml:space="preserve">any indirect, </w:t>
      </w:r>
      <w:proofErr w:type="gramStart"/>
      <w:r w:rsidRPr="006905F5">
        <w:t>consequential</w:t>
      </w:r>
      <w:proofErr w:type="gramEnd"/>
      <w:r w:rsidRPr="006905F5">
        <w:t xml:space="preserve"> or special loss.</w:t>
      </w:r>
      <w:bookmarkEnd w:id="12"/>
    </w:p>
    <w:p w14:paraId="0E2D3B29" w14:textId="28986D80" w:rsidR="00561E87" w:rsidRPr="006905F5" w:rsidRDefault="00561E87" w:rsidP="00561E87">
      <w:pPr>
        <w:pStyle w:val="Heading2"/>
        <w:keepNext w:val="0"/>
        <w:widowControl w:val="0"/>
        <w:rPr>
          <w:i w:val="0"/>
        </w:rPr>
      </w:pPr>
      <w:bookmarkStart w:id="13" w:name="_Ref453574038"/>
      <w:r w:rsidRPr="006905F5">
        <w:rPr>
          <w:i w:val="0"/>
        </w:rPr>
        <w:t xml:space="preserve">Subject to sections </w:t>
      </w:r>
      <w:r w:rsidRPr="006905F5">
        <w:rPr>
          <w:i w:val="0"/>
        </w:rPr>
        <w:fldChar w:fldCharType="begin"/>
      </w:r>
      <w:r w:rsidRPr="006905F5">
        <w:rPr>
          <w:i w:val="0"/>
        </w:rPr>
        <w:instrText xml:space="preserve"> REF _Ref453574026 \r \h  \* MERGEFORMAT </w:instrText>
      </w:r>
      <w:r w:rsidRPr="006905F5">
        <w:rPr>
          <w:i w:val="0"/>
        </w:rPr>
      </w:r>
      <w:r w:rsidRPr="006905F5">
        <w:rPr>
          <w:i w:val="0"/>
        </w:rPr>
        <w:fldChar w:fldCharType="separate"/>
      </w:r>
      <w:r>
        <w:rPr>
          <w:i w:val="0"/>
          <w:cs/>
        </w:rPr>
        <w:t>‎</w:t>
      </w:r>
      <w:r w:rsidR="00C66560">
        <w:rPr>
          <w:i w:val="0"/>
        </w:rPr>
        <w:t>5</w:t>
      </w:r>
      <w:r>
        <w:rPr>
          <w:i w:val="0"/>
        </w:rPr>
        <w:t>.1</w:t>
      </w:r>
      <w:r w:rsidRPr="006905F5">
        <w:rPr>
          <w:i w:val="0"/>
        </w:rPr>
        <w:fldChar w:fldCharType="end"/>
      </w:r>
      <w:r w:rsidRPr="006905F5">
        <w:rPr>
          <w:i w:val="0"/>
        </w:rPr>
        <w:t xml:space="preserve"> and </w:t>
      </w:r>
      <w:r w:rsidRPr="006905F5">
        <w:rPr>
          <w:i w:val="0"/>
        </w:rPr>
        <w:fldChar w:fldCharType="begin"/>
      </w:r>
      <w:r w:rsidRPr="006905F5">
        <w:rPr>
          <w:i w:val="0"/>
        </w:rPr>
        <w:instrText xml:space="preserve"> REF _Ref523923184 \r \h  \* MERGEFORMAT </w:instrText>
      </w:r>
      <w:r w:rsidRPr="006905F5">
        <w:rPr>
          <w:i w:val="0"/>
        </w:rPr>
      </w:r>
      <w:r w:rsidRPr="006905F5">
        <w:rPr>
          <w:i w:val="0"/>
        </w:rPr>
        <w:fldChar w:fldCharType="separate"/>
      </w:r>
      <w:r>
        <w:rPr>
          <w:i w:val="0"/>
          <w:cs/>
        </w:rPr>
        <w:t>‎</w:t>
      </w:r>
      <w:r w:rsidR="00C66560">
        <w:rPr>
          <w:i w:val="0"/>
        </w:rPr>
        <w:t>5</w:t>
      </w:r>
      <w:r>
        <w:rPr>
          <w:i w:val="0"/>
        </w:rPr>
        <w:t>.2</w:t>
      </w:r>
      <w:r w:rsidRPr="006905F5">
        <w:rPr>
          <w:i w:val="0"/>
        </w:rPr>
        <w:fldChar w:fldCharType="end"/>
      </w:r>
      <w:r w:rsidRPr="006905F5">
        <w:rPr>
          <w:i w:val="0"/>
        </w:rPr>
        <w:t xml:space="preserve">, the maximum liability of </w:t>
      </w:r>
      <w:r w:rsidR="00C66560">
        <w:rPr>
          <w:i w:val="0"/>
        </w:rPr>
        <w:t>the Licensor</w:t>
      </w:r>
      <w:r w:rsidRPr="006905F5">
        <w:rPr>
          <w:i w:val="0"/>
        </w:rPr>
        <w:t xml:space="preserve"> under this Contract (and whether the liability arises because of breach of contract, negligence, misrepresentation or for any other reason) shall be limited to</w:t>
      </w:r>
      <w:bookmarkEnd w:id="13"/>
      <w:r w:rsidR="00C66560">
        <w:rPr>
          <w:i w:val="0"/>
        </w:rPr>
        <w:t xml:space="preserve"> £1.00</w:t>
      </w:r>
      <w:r w:rsidRPr="006905F5">
        <w:rPr>
          <w:i w:val="0"/>
        </w:rPr>
        <w:t>.</w:t>
      </w:r>
    </w:p>
    <w:p w14:paraId="78434532"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Intellectual Property Rights</w:t>
      </w:r>
    </w:p>
    <w:p w14:paraId="47C27CEF" w14:textId="4A1A6C61" w:rsidR="00561E87" w:rsidRPr="006905F5" w:rsidRDefault="00561E87" w:rsidP="005B4426">
      <w:pPr>
        <w:pStyle w:val="Heading2"/>
        <w:keepNext w:val="0"/>
        <w:widowControl w:val="0"/>
        <w:numPr>
          <w:ilvl w:val="0"/>
          <w:numId w:val="0"/>
        </w:numPr>
        <w:rPr>
          <w:i w:val="0"/>
        </w:rPr>
      </w:pPr>
      <w:r w:rsidRPr="006905F5">
        <w:rPr>
          <w:i w:val="0"/>
        </w:rPr>
        <w:t xml:space="preserve">The Intellectual Property Rights in </w:t>
      </w:r>
      <w:r w:rsidR="00203D1E">
        <w:rPr>
          <w:i w:val="0"/>
        </w:rPr>
        <w:t>OUCH!</w:t>
      </w:r>
      <w:r w:rsidRPr="006905F5">
        <w:rPr>
          <w:i w:val="0"/>
        </w:rPr>
        <w:t xml:space="preserve"> and any underlying software or data shall remain vested in and be the property of </w:t>
      </w:r>
      <w:r w:rsidR="00F66D20">
        <w:rPr>
          <w:i w:val="0"/>
        </w:rPr>
        <w:t>Licensor</w:t>
      </w:r>
      <w:r w:rsidRPr="006905F5">
        <w:rPr>
          <w:i w:val="0"/>
        </w:rPr>
        <w:t xml:space="preserve">.  </w:t>
      </w:r>
      <w:r>
        <w:rPr>
          <w:i w:val="0"/>
        </w:rPr>
        <w:t>Student</w:t>
      </w:r>
      <w:r w:rsidR="00DD6BF6">
        <w:rPr>
          <w:i w:val="0"/>
        </w:rPr>
        <w:t>s</w:t>
      </w:r>
      <w:r w:rsidRPr="006905F5">
        <w:rPr>
          <w:i w:val="0"/>
        </w:rPr>
        <w:t xml:space="preserve"> shall not to copy, decompile, reverse assemble or otherwise replicate </w:t>
      </w:r>
      <w:r w:rsidR="00832C8C">
        <w:rPr>
          <w:i w:val="0"/>
        </w:rPr>
        <w:t>OUCH!</w:t>
      </w:r>
      <w:r w:rsidR="00C66560">
        <w:rPr>
          <w:i w:val="0"/>
        </w:rPr>
        <w:t xml:space="preserve"> or publish any interviews or extracts of interviews contained in </w:t>
      </w:r>
      <w:r w:rsidR="00203D1E">
        <w:rPr>
          <w:i w:val="0"/>
        </w:rPr>
        <w:t>OUCH!</w:t>
      </w:r>
      <w:r w:rsidRPr="006905F5">
        <w:rPr>
          <w:i w:val="0"/>
        </w:rPr>
        <w:t xml:space="preserve"> </w:t>
      </w:r>
    </w:p>
    <w:p w14:paraId="53D71933"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 xml:space="preserve">Confidentiality and Data Protection  </w:t>
      </w:r>
    </w:p>
    <w:p w14:paraId="43DA975B" w14:textId="720E1B34" w:rsidR="00561E87" w:rsidRPr="006905F5" w:rsidRDefault="00C66560" w:rsidP="00561E87">
      <w:pPr>
        <w:pStyle w:val="Heading2"/>
        <w:keepNext w:val="0"/>
        <w:widowControl w:val="0"/>
      </w:pPr>
      <w:r>
        <w:rPr>
          <w:i w:val="0"/>
        </w:rPr>
        <w:t xml:space="preserve">The </w:t>
      </w:r>
      <w:proofErr w:type="gramStart"/>
      <w:r>
        <w:rPr>
          <w:i w:val="0"/>
        </w:rPr>
        <w:t>Student</w:t>
      </w:r>
      <w:proofErr w:type="gramEnd"/>
      <w:r w:rsidR="00561E87" w:rsidRPr="006905F5">
        <w:rPr>
          <w:i w:val="0"/>
        </w:rPr>
        <w:t xml:space="preserve"> shall </w:t>
      </w:r>
      <w:r>
        <w:rPr>
          <w:i w:val="0"/>
        </w:rPr>
        <w:t xml:space="preserve">not </w:t>
      </w:r>
      <w:r w:rsidR="00561E87" w:rsidRPr="006905F5">
        <w:rPr>
          <w:i w:val="0"/>
        </w:rPr>
        <w:t xml:space="preserve">disclose the confidential information of the </w:t>
      </w:r>
      <w:r>
        <w:rPr>
          <w:i w:val="0"/>
        </w:rPr>
        <w:t>Licensor</w:t>
      </w:r>
      <w:r w:rsidR="00561E87" w:rsidRPr="006905F5">
        <w:rPr>
          <w:i w:val="0"/>
        </w:rPr>
        <w:t xml:space="preserve"> to any third party.</w:t>
      </w:r>
      <w:r w:rsidR="00E25D87">
        <w:rPr>
          <w:i w:val="0"/>
        </w:rPr>
        <w:t xml:space="preserve">  </w:t>
      </w:r>
    </w:p>
    <w:p w14:paraId="33ED5AE5" w14:textId="77777777" w:rsidR="00561E87" w:rsidRPr="006905F5" w:rsidRDefault="00561E87" w:rsidP="00561E87">
      <w:pPr>
        <w:pStyle w:val="Heading2"/>
        <w:keepNext w:val="0"/>
        <w:widowControl w:val="0"/>
        <w:rPr>
          <w:i w:val="0"/>
        </w:rPr>
      </w:pPr>
      <w:r w:rsidRPr="006905F5">
        <w:rPr>
          <w:i w:val="0"/>
        </w:rPr>
        <w:t>The obligations as to confidentiality in this Contract will not apply to any information which:</w:t>
      </w:r>
    </w:p>
    <w:p w14:paraId="33C4DF0E" w14:textId="77777777"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is available to the public other than because of any breach of this Contract;</w:t>
      </w:r>
    </w:p>
    <w:p w14:paraId="22ADEA17" w14:textId="77777777"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 xml:space="preserve">is, when it is supplied, already known to whomever it is disclosed to in </w:t>
      </w:r>
      <w:r w:rsidRPr="006905F5">
        <w:rPr>
          <w:i w:val="0"/>
        </w:rPr>
        <w:lastRenderedPageBreak/>
        <w:t>circumstances in which they are not prevented from disclosing it to others;</w:t>
      </w:r>
    </w:p>
    <w:p w14:paraId="04FA2B35" w14:textId="77777777"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is independently obtained by whomever it is disclosed to in circumstances in which they are not prevented from disclosing it to others; or</w:t>
      </w:r>
    </w:p>
    <w:p w14:paraId="0C58423C" w14:textId="77777777" w:rsidR="00561E87" w:rsidRPr="006905F5" w:rsidRDefault="00561E87" w:rsidP="00561E87">
      <w:pPr>
        <w:pStyle w:val="Heading2"/>
        <w:keepNext w:val="0"/>
        <w:widowControl w:val="0"/>
        <w:numPr>
          <w:ilvl w:val="3"/>
          <w:numId w:val="1"/>
        </w:numPr>
        <w:tabs>
          <w:tab w:val="clear" w:pos="1440"/>
          <w:tab w:val="num" w:pos="360"/>
        </w:tabs>
        <w:rPr>
          <w:i w:val="0"/>
        </w:rPr>
      </w:pPr>
      <w:r w:rsidRPr="006905F5">
        <w:rPr>
          <w:i w:val="0"/>
        </w:rPr>
        <w:t>is required to be disclosed by law or by any court or tribunal with proper authority to order its disclosure.</w:t>
      </w:r>
    </w:p>
    <w:p w14:paraId="5DFB6232" w14:textId="517DCE83" w:rsidR="00561E87" w:rsidRPr="006045B5" w:rsidRDefault="003E2725" w:rsidP="00561E87">
      <w:pPr>
        <w:pStyle w:val="Heading2"/>
        <w:keepNext w:val="0"/>
        <w:widowControl w:val="0"/>
        <w:rPr>
          <w:i w:val="0"/>
        </w:rPr>
      </w:pPr>
      <w:r>
        <w:rPr>
          <w:i w:val="0"/>
        </w:rPr>
        <w:t xml:space="preserve">It is not intended that any personal data will be captured by </w:t>
      </w:r>
      <w:r w:rsidR="00832C8C">
        <w:rPr>
          <w:i w:val="0"/>
        </w:rPr>
        <w:t>OUCH!</w:t>
      </w:r>
      <w:r>
        <w:rPr>
          <w:i w:val="0"/>
        </w:rPr>
        <w:t xml:space="preserve"> however some </w:t>
      </w:r>
      <w:r w:rsidR="00203D1E">
        <w:rPr>
          <w:i w:val="0"/>
        </w:rPr>
        <w:t>anonymised</w:t>
      </w:r>
      <w:r w:rsidR="00203D1E">
        <w:rPr>
          <w:i w:val="0"/>
        </w:rPr>
        <w:t xml:space="preserve"> </w:t>
      </w:r>
      <w:commentRangeStart w:id="14"/>
      <w:commentRangeEnd w:id="14"/>
      <w:r w:rsidR="00DD6BF6">
        <w:rPr>
          <w:rStyle w:val="CommentReference"/>
          <w:i w:val="0"/>
        </w:rPr>
        <w:commentReference w:id="14"/>
      </w:r>
      <w:r>
        <w:rPr>
          <w:i w:val="0"/>
        </w:rPr>
        <w:t>data may be indirectly captured.</w:t>
      </w:r>
      <w:r w:rsidR="00203D1E">
        <w:rPr>
          <w:i w:val="0"/>
        </w:rPr>
        <w:t xml:space="preserve"> This will only be used to monitor site usage.</w:t>
      </w:r>
      <w:r>
        <w:rPr>
          <w:i w:val="0"/>
        </w:rPr>
        <w:t xml:space="preserve">  </w:t>
      </w:r>
      <w:r w:rsidR="00561E87" w:rsidRPr="006905F5">
        <w:rPr>
          <w:i w:val="0"/>
        </w:rPr>
        <w:t xml:space="preserve">in accordance with the requirements of the </w:t>
      </w:r>
      <w:r w:rsidR="00E66EA0">
        <w:rPr>
          <w:i w:val="0"/>
        </w:rPr>
        <w:t>Data Protection Act 2018.</w:t>
      </w:r>
      <w:r w:rsidR="00561E87">
        <w:rPr>
          <w:i w:val="0"/>
        </w:rPr>
        <w:t xml:space="preserve"> </w:t>
      </w:r>
    </w:p>
    <w:p w14:paraId="0FF303FD"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Termination</w:t>
      </w:r>
    </w:p>
    <w:p w14:paraId="747710F1" w14:textId="3AA633B7" w:rsidR="00561E87" w:rsidRPr="005A4E55" w:rsidRDefault="00561E87" w:rsidP="005A4E55">
      <w:pPr>
        <w:pStyle w:val="Heading2"/>
        <w:keepNext w:val="0"/>
        <w:widowControl w:val="0"/>
        <w:rPr>
          <w:i w:val="0"/>
        </w:rPr>
      </w:pPr>
      <w:bookmarkStart w:id="15" w:name="_Ref524000075"/>
      <w:r w:rsidRPr="006905F5">
        <w:rPr>
          <w:i w:val="0"/>
        </w:rPr>
        <w:t xml:space="preserve">Without affecting any other right or remedy available to it, and in addition to </w:t>
      </w:r>
      <w:r w:rsidR="00F66D20">
        <w:rPr>
          <w:i w:val="0"/>
        </w:rPr>
        <w:t xml:space="preserve">Licensor </w:t>
      </w:r>
      <w:r w:rsidRPr="006905F5">
        <w:rPr>
          <w:i w:val="0"/>
        </w:rPr>
        <w:t xml:space="preserve">’ rights under section </w:t>
      </w:r>
      <w:r w:rsidRPr="006905F5">
        <w:rPr>
          <w:i w:val="0"/>
        </w:rPr>
        <w:fldChar w:fldCharType="begin"/>
      </w:r>
      <w:r w:rsidRPr="006905F5">
        <w:rPr>
          <w:i w:val="0"/>
        </w:rPr>
        <w:instrText xml:space="preserve"> REF _Ref523926102 \r \h </w:instrText>
      </w:r>
      <w:r w:rsidRPr="006905F5">
        <w:rPr>
          <w:i w:val="0"/>
        </w:rPr>
      </w:r>
      <w:r w:rsidRPr="006905F5">
        <w:rPr>
          <w:i w:val="0"/>
        </w:rPr>
        <w:fldChar w:fldCharType="separate"/>
      </w:r>
      <w:r>
        <w:rPr>
          <w:i w:val="0"/>
          <w:cs/>
        </w:rPr>
        <w:t>‎</w:t>
      </w:r>
      <w:r>
        <w:rPr>
          <w:i w:val="0"/>
        </w:rPr>
        <w:t>2.1</w:t>
      </w:r>
      <w:r w:rsidRPr="006905F5">
        <w:rPr>
          <w:i w:val="0"/>
        </w:rPr>
        <w:fldChar w:fldCharType="end"/>
      </w:r>
      <w:r w:rsidRPr="006905F5">
        <w:rPr>
          <w:i w:val="0"/>
        </w:rPr>
        <w:t xml:space="preserve">, </w:t>
      </w:r>
      <w:r w:rsidR="005A4E55">
        <w:rPr>
          <w:i w:val="0"/>
        </w:rPr>
        <w:t>the Lic</w:t>
      </w:r>
      <w:r w:rsidR="005B4426">
        <w:rPr>
          <w:i w:val="0"/>
        </w:rPr>
        <w:t>en</w:t>
      </w:r>
      <w:r w:rsidR="005A4E55">
        <w:rPr>
          <w:i w:val="0"/>
        </w:rPr>
        <w:t>sor</w:t>
      </w:r>
      <w:r w:rsidRPr="006905F5">
        <w:rPr>
          <w:i w:val="0"/>
        </w:rPr>
        <w:t xml:space="preserve"> may terminate the Contract with immediate effect by giving written notice to the </w:t>
      </w:r>
      <w:r w:rsidR="005B4426">
        <w:rPr>
          <w:i w:val="0"/>
        </w:rPr>
        <w:t>Student</w:t>
      </w:r>
      <w:r w:rsidRPr="006905F5">
        <w:rPr>
          <w:i w:val="0"/>
        </w:rPr>
        <w:t xml:space="preserve"> if</w:t>
      </w:r>
      <w:bookmarkEnd w:id="15"/>
      <w:r w:rsidR="005A4E55">
        <w:rPr>
          <w:i w:val="0"/>
        </w:rPr>
        <w:t xml:space="preserve"> </w:t>
      </w:r>
      <w:r w:rsidRPr="005A4E55">
        <w:rPr>
          <w:i w:val="0"/>
        </w:rPr>
        <w:t>the</w:t>
      </w:r>
      <w:r w:rsidR="005A4E55">
        <w:rPr>
          <w:i w:val="0"/>
        </w:rPr>
        <w:t xml:space="preserve"> Student </w:t>
      </w:r>
      <w:r w:rsidRPr="005A4E55">
        <w:rPr>
          <w:i w:val="0"/>
        </w:rPr>
        <w:t>materially breaches any term of the Contract and it is not possible to remedy that breach or</w:t>
      </w:r>
      <w:r w:rsidR="005A4E55">
        <w:rPr>
          <w:i w:val="0"/>
        </w:rPr>
        <w:t xml:space="preserve"> </w:t>
      </w:r>
      <w:r w:rsidRPr="005A4E55">
        <w:rPr>
          <w:i w:val="0"/>
        </w:rPr>
        <w:t xml:space="preserve">the </w:t>
      </w:r>
      <w:r w:rsidR="005A4E55">
        <w:rPr>
          <w:i w:val="0"/>
        </w:rPr>
        <w:t>Student</w:t>
      </w:r>
      <w:r w:rsidRPr="005A4E55">
        <w:rPr>
          <w:i w:val="0"/>
        </w:rPr>
        <w:t xml:space="preserve"> materially breaches any term of the Contract and it is possible to remedy that breach, but the </w:t>
      </w:r>
      <w:r w:rsidR="005A4E55">
        <w:rPr>
          <w:i w:val="0"/>
        </w:rPr>
        <w:t>Student</w:t>
      </w:r>
      <w:r w:rsidRPr="005A4E55">
        <w:rPr>
          <w:i w:val="0"/>
        </w:rPr>
        <w:t xml:space="preserve"> fails to do so within 30 days of being asked to do so;</w:t>
      </w:r>
      <w:r w:rsidR="005A4E55" w:rsidRPr="005A4E55">
        <w:rPr>
          <w:i w:val="0"/>
        </w:rPr>
        <w:t xml:space="preserve"> or</w:t>
      </w:r>
      <w:r w:rsidRPr="005A4E55">
        <w:rPr>
          <w:i w:val="0"/>
        </w:rPr>
        <w:t xml:space="preserve"> </w:t>
      </w:r>
    </w:p>
    <w:p w14:paraId="4122EB54" w14:textId="2B2B549F" w:rsidR="00561E87" w:rsidRPr="006905F5" w:rsidRDefault="00561E87" w:rsidP="00561E87">
      <w:pPr>
        <w:pStyle w:val="Heading2"/>
        <w:keepNext w:val="0"/>
        <w:widowControl w:val="0"/>
        <w:rPr>
          <w:i w:val="0"/>
        </w:rPr>
      </w:pPr>
      <w:r w:rsidRPr="006905F5">
        <w:rPr>
          <w:i w:val="0"/>
        </w:rPr>
        <w:t xml:space="preserve">In the event of any breach of Contract by </w:t>
      </w:r>
      <w:r w:rsidR="000B0E59">
        <w:rPr>
          <w:i w:val="0"/>
        </w:rPr>
        <w:t xml:space="preserve">the </w:t>
      </w:r>
      <w:r>
        <w:rPr>
          <w:i w:val="0"/>
        </w:rPr>
        <w:t>Student</w:t>
      </w:r>
      <w:r w:rsidRPr="006905F5">
        <w:rPr>
          <w:i w:val="0"/>
        </w:rPr>
        <w:t xml:space="preserve">, then in circumstances in which </w:t>
      </w:r>
      <w:r w:rsidR="00F66D20">
        <w:rPr>
          <w:i w:val="0"/>
        </w:rPr>
        <w:t>Licensor</w:t>
      </w:r>
      <w:r w:rsidRPr="006905F5">
        <w:rPr>
          <w:i w:val="0"/>
        </w:rPr>
        <w:t xml:space="preserve"> is entitled to terminate the Contract</w:t>
      </w:r>
      <w:r w:rsidR="002E5EC4">
        <w:rPr>
          <w:i w:val="0"/>
        </w:rPr>
        <w:t>, the</w:t>
      </w:r>
      <w:r w:rsidRPr="006905F5">
        <w:rPr>
          <w:i w:val="0"/>
        </w:rPr>
        <w:t xml:space="preserve"> </w:t>
      </w:r>
      <w:r w:rsidR="000B0E59">
        <w:rPr>
          <w:i w:val="0"/>
        </w:rPr>
        <w:t>Licensor</w:t>
      </w:r>
      <w:r w:rsidRPr="006905F5">
        <w:rPr>
          <w:i w:val="0"/>
        </w:rPr>
        <w:t xml:space="preserve"> may instead suspend performance of the services.  In that event, unless expressly stated otherwise in writing by </w:t>
      </w:r>
      <w:r w:rsidR="00F66D20">
        <w:rPr>
          <w:i w:val="0"/>
        </w:rPr>
        <w:t>Licensor</w:t>
      </w:r>
      <w:r w:rsidRPr="006905F5">
        <w:rPr>
          <w:i w:val="0"/>
        </w:rPr>
        <w:t xml:space="preserve">, </w:t>
      </w:r>
      <w:r w:rsidR="00F66D20">
        <w:rPr>
          <w:i w:val="0"/>
        </w:rPr>
        <w:t xml:space="preserve">Licensor </w:t>
      </w:r>
      <w:r w:rsidRPr="006905F5">
        <w:rPr>
          <w:i w:val="0"/>
        </w:rPr>
        <w:t xml:space="preserve">' right to terminate the Contract will be reserved and may be exercised by </w:t>
      </w:r>
      <w:r w:rsidR="00F66D20">
        <w:rPr>
          <w:i w:val="0"/>
        </w:rPr>
        <w:t xml:space="preserve">Licensor </w:t>
      </w:r>
      <w:r w:rsidRPr="006905F5">
        <w:rPr>
          <w:i w:val="0"/>
        </w:rPr>
        <w:t xml:space="preserve">at a later date if </w:t>
      </w:r>
      <w:r w:rsidR="000B0E59">
        <w:rPr>
          <w:i w:val="0"/>
        </w:rPr>
        <w:t>Licensor</w:t>
      </w:r>
      <w:r w:rsidRPr="006905F5">
        <w:rPr>
          <w:i w:val="0"/>
        </w:rPr>
        <w:t xml:space="preserve"> so wishes.</w:t>
      </w:r>
    </w:p>
    <w:p w14:paraId="73AAD99E"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General</w:t>
      </w:r>
    </w:p>
    <w:p w14:paraId="419B356B" w14:textId="72486B00" w:rsidR="00561E87" w:rsidRPr="006905F5" w:rsidRDefault="00561E87" w:rsidP="00561E87">
      <w:pPr>
        <w:pStyle w:val="Heading2"/>
        <w:keepNext w:val="0"/>
        <w:widowControl w:val="0"/>
      </w:pPr>
      <w:r w:rsidRPr="006905F5">
        <w:rPr>
          <w:i w:val="0"/>
        </w:rPr>
        <w:t xml:space="preserve">Neither party may assign any of </w:t>
      </w:r>
      <w:r w:rsidR="000B0E59">
        <w:rPr>
          <w:i w:val="0"/>
        </w:rPr>
        <w:t>their</w:t>
      </w:r>
      <w:r w:rsidRPr="006905F5">
        <w:rPr>
          <w:i w:val="0"/>
        </w:rPr>
        <w:t xml:space="preserve"> rights or obligations under the Contract without the prior consent of the other party, except that </w:t>
      </w:r>
      <w:r>
        <w:rPr>
          <w:i w:val="0"/>
        </w:rPr>
        <w:t>Student</w:t>
      </w:r>
      <w:r w:rsidRPr="006905F5">
        <w:rPr>
          <w:i w:val="0"/>
        </w:rPr>
        <w:t xml:space="preserve"> agrees that </w:t>
      </w:r>
      <w:r w:rsidR="00F66D20">
        <w:rPr>
          <w:i w:val="0"/>
        </w:rPr>
        <w:t xml:space="preserve">Licensor </w:t>
      </w:r>
      <w:r w:rsidRPr="006905F5">
        <w:rPr>
          <w:i w:val="0"/>
        </w:rPr>
        <w:t xml:space="preserve">may without the prior consent of </w:t>
      </w:r>
      <w:r>
        <w:rPr>
          <w:i w:val="0"/>
        </w:rPr>
        <w:t>Student</w:t>
      </w:r>
      <w:r w:rsidRPr="006905F5">
        <w:rPr>
          <w:i w:val="0"/>
        </w:rPr>
        <w:t xml:space="preserve"> assign </w:t>
      </w:r>
      <w:r w:rsidR="002E5EC4">
        <w:rPr>
          <w:i w:val="0"/>
        </w:rPr>
        <w:t>their</w:t>
      </w:r>
      <w:r w:rsidR="002E5EC4" w:rsidRPr="006905F5">
        <w:rPr>
          <w:i w:val="0"/>
        </w:rPr>
        <w:t xml:space="preserve"> </w:t>
      </w:r>
      <w:r w:rsidRPr="006905F5">
        <w:rPr>
          <w:i w:val="0"/>
        </w:rPr>
        <w:t>rights under the Contract to</w:t>
      </w:r>
      <w:r w:rsidR="005B4426">
        <w:rPr>
          <w:i w:val="0"/>
        </w:rPr>
        <w:t xml:space="preserve"> any third party</w:t>
      </w:r>
      <w:r w:rsidRPr="006905F5">
        <w:rPr>
          <w:i w:val="0"/>
        </w:rPr>
        <w:t>.</w:t>
      </w:r>
    </w:p>
    <w:p w14:paraId="7A5D2C19" w14:textId="77777777" w:rsidR="00561E87" w:rsidRPr="006905F5" w:rsidRDefault="00561E87" w:rsidP="00561E87">
      <w:pPr>
        <w:pStyle w:val="Heading2"/>
        <w:keepNext w:val="0"/>
        <w:widowControl w:val="0"/>
        <w:rPr>
          <w:i w:val="0"/>
        </w:rPr>
      </w:pPr>
      <w:r w:rsidRPr="006905F5">
        <w:rPr>
          <w:i w:val="0"/>
        </w:rPr>
        <w:t>Neither party will be liable to the other for any breach of the Contract which arises because of any circumstances which that party cannot reasonably be expected to control.</w:t>
      </w:r>
    </w:p>
    <w:p w14:paraId="6371C04D" w14:textId="77777777" w:rsidR="00561E87" w:rsidRPr="006905F5" w:rsidRDefault="00561E87" w:rsidP="00561E87">
      <w:pPr>
        <w:pStyle w:val="Heading2"/>
        <w:keepNext w:val="0"/>
        <w:widowControl w:val="0"/>
      </w:pPr>
      <w:r w:rsidRPr="006905F5">
        <w:rPr>
          <w:i w:val="0"/>
        </w:rPr>
        <w:t xml:space="preserve">If any section of these terms and conditions is or becomes invalid, </w:t>
      </w:r>
      <w:proofErr w:type="gramStart"/>
      <w:r w:rsidRPr="006905F5">
        <w:rPr>
          <w:i w:val="0"/>
        </w:rPr>
        <w:t>illegal</w:t>
      </w:r>
      <w:proofErr w:type="gramEnd"/>
      <w:r w:rsidRPr="006905F5">
        <w:rPr>
          <w:i w:val="0"/>
        </w:rPr>
        <w:t xml:space="preserve"> or unenforceable, it shall be deemed modified to the minimum extent necessary to make it valid, legal and enforceable. If this is not possible, it shall be deemed deleted. Any such modification or deletion shall not affect the validity or enforceability of the rest of the Contract.</w:t>
      </w:r>
      <w:r w:rsidRPr="006905F5">
        <w:t xml:space="preserve">  </w:t>
      </w:r>
    </w:p>
    <w:p w14:paraId="1DEB48AE" w14:textId="5F3DD875" w:rsidR="00561E87" w:rsidRPr="006905F5" w:rsidRDefault="00561E87" w:rsidP="00561E87">
      <w:pPr>
        <w:pStyle w:val="Heading2"/>
        <w:keepNext w:val="0"/>
        <w:widowControl w:val="0"/>
        <w:rPr>
          <w:i w:val="0"/>
        </w:rPr>
      </w:pPr>
      <w:r w:rsidRPr="006905F5">
        <w:rPr>
          <w:i w:val="0"/>
        </w:rPr>
        <w:t xml:space="preserve">These terms and conditions shall continue in effect until amended by </w:t>
      </w:r>
      <w:r w:rsidR="00F66D20">
        <w:rPr>
          <w:i w:val="0"/>
        </w:rPr>
        <w:t>Licensor</w:t>
      </w:r>
      <w:r w:rsidRPr="006905F5">
        <w:rPr>
          <w:i w:val="0"/>
        </w:rPr>
        <w:t xml:space="preserve"> by written notice. </w:t>
      </w:r>
    </w:p>
    <w:p w14:paraId="664FF49B" w14:textId="33BCFA4D" w:rsidR="00561E87" w:rsidRPr="006905F5" w:rsidRDefault="00561E87" w:rsidP="00561E87">
      <w:pPr>
        <w:pStyle w:val="Heading2"/>
        <w:keepNext w:val="0"/>
        <w:widowControl w:val="0"/>
        <w:rPr>
          <w:i w:val="0"/>
        </w:rPr>
      </w:pPr>
      <w:r w:rsidRPr="006905F5">
        <w:rPr>
          <w:i w:val="0"/>
        </w:rPr>
        <w:t>These terms and conditions may be provided with translations into other languages, and if a contradiction should occur between such translations</w:t>
      </w:r>
      <w:r w:rsidR="00203D1E">
        <w:rPr>
          <w:i w:val="0"/>
        </w:rPr>
        <w:t>,</w:t>
      </w:r>
      <w:r w:rsidRPr="006905F5">
        <w:rPr>
          <w:i w:val="0"/>
        </w:rPr>
        <w:t xml:space="preserve"> then the terms of the English version will take precedence.</w:t>
      </w:r>
    </w:p>
    <w:p w14:paraId="2467BD65" w14:textId="77777777" w:rsidR="00561E87" w:rsidRPr="006905F5" w:rsidRDefault="00561E87" w:rsidP="00561E87">
      <w:pPr>
        <w:pStyle w:val="Heading2"/>
        <w:keepNext w:val="0"/>
        <w:widowControl w:val="0"/>
        <w:rPr>
          <w:i w:val="0"/>
        </w:rPr>
      </w:pPr>
      <w:r w:rsidRPr="006905F5">
        <w:rPr>
          <w:i w:val="0"/>
        </w:rPr>
        <w:t>No term of this Contract is enforceable under the Contracts (Rights of Third Parties) Act 1999 by a person who is not a party to this Contract.</w:t>
      </w:r>
    </w:p>
    <w:p w14:paraId="3AD9926D" w14:textId="77777777" w:rsidR="00561E87" w:rsidRPr="006905F5" w:rsidRDefault="00561E87" w:rsidP="00561E87">
      <w:pPr>
        <w:pStyle w:val="Heading1"/>
        <w:keepNext w:val="0"/>
        <w:widowControl w:val="0"/>
        <w:numPr>
          <w:ilvl w:val="1"/>
          <w:numId w:val="1"/>
        </w:numPr>
        <w:tabs>
          <w:tab w:val="clear" w:pos="720"/>
          <w:tab w:val="num" w:pos="360"/>
        </w:tabs>
        <w:ind w:left="0" w:firstLine="0"/>
      </w:pPr>
      <w:r w:rsidRPr="006905F5">
        <w:t>Law and Jurisdiction</w:t>
      </w:r>
    </w:p>
    <w:p w14:paraId="47D3250E" w14:textId="77777777" w:rsidR="00561E87" w:rsidRPr="006905F5" w:rsidRDefault="00561E87" w:rsidP="005B4426">
      <w:pPr>
        <w:pStyle w:val="BodyText2"/>
        <w:widowControl w:val="0"/>
        <w:ind w:left="0"/>
      </w:pPr>
      <w:r w:rsidRPr="006905F5">
        <w:t>The Contract is governed by English law.  Both parties submit to the exclusive jurisdiction of the English courts in relation to any dispute concerning this Contract.</w:t>
      </w:r>
    </w:p>
    <w:p w14:paraId="198F4168" w14:textId="77777777" w:rsidR="00AA22E9" w:rsidRDefault="006F39A0"/>
    <w:sectPr w:rsidR="00AA22E9" w:rsidSect="009956CB">
      <w:headerReference w:type="default" r:id="rId12"/>
      <w:footerReference w:type="even" r:id="rId13"/>
      <w:footerReference w:type="default" r:id="rId14"/>
      <w:headerReference w:type="first" r:id="rId15"/>
      <w:footerReference w:type="first" r:id="rId16"/>
      <w:pgSz w:w="11906" w:h="16838" w:code="9"/>
      <w:pgMar w:top="1134" w:right="1673" w:bottom="1135" w:left="1418" w:header="426" w:footer="62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Paul Edwards" w:date="2022-02-28T16:31:00Z" w:initials="PE">
    <w:p w14:paraId="3E9CD2A5" w14:textId="77777777" w:rsidR="00DD6BF6" w:rsidRDefault="00DD6BF6" w:rsidP="00F94A18">
      <w:pPr>
        <w:pStyle w:val="CommentText"/>
        <w:jc w:val="left"/>
      </w:pPr>
      <w:r>
        <w:rPr>
          <w:rStyle w:val="CommentReference"/>
        </w:rPr>
        <w:annotationRef/>
      </w:r>
      <w:r>
        <w:t>anonymised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D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776C" w16cex:dateUtc="2022-02-2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D2A5" w16cid:durableId="25C777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DBD6" w14:textId="77777777" w:rsidR="006F39A0" w:rsidRDefault="006F39A0" w:rsidP="00561E87">
      <w:pPr>
        <w:spacing w:line="240" w:lineRule="auto"/>
      </w:pPr>
      <w:r>
        <w:separator/>
      </w:r>
    </w:p>
  </w:endnote>
  <w:endnote w:type="continuationSeparator" w:id="0">
    <w:p w14:paraId="655826FD" w14:textId="77777777" w:rsidR="006F39A0" w:rsidRDefault="006F39A0" w:rsidP="00561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7A3A2" w14:textId="77777777" w:rsidR="00797C70" w:rsidRDefault="006F39A0" w:rsidP="00833F39">
    <w:pPr>
      <w:pStyle w:val="Footer"/>
      <w:framePr w:wrap="around"/>
      <w:tabs>
        <w:tab w:val="clear" w:pos="4320"/>
        <w:tab w:val="clear" w:pos="8640"/>
      </w:tabs>
      <w:jc w:val="left"/>
    </w:pPr>
  </w:p>
  <w:p w14:paraId="1AFD6EC5" w14:textId="77777777" w:rsidR="00797C70" w:rsidRPr="00833F39" w:rsidRDefault="00DA473B" w:rsidP="00833F39">
    <w:pPr>
      <w:pStyle w:val="Footer"/>
      <w:framePr w:wrap="around"/>
      <w:tabs>
        <w:tab w:val="clear" w:pos="4320"/>
        <w:tab w:val="clear" w:pos="8640"/>
      </w:tabs>
      <w:jc w:val="center"/>
    </w:pPr>
    <w:r>
      <w:rPr>
        <w:rFonts w:cs="Arial"/>
      </w:rPr>
      <w:fldChar w:fldCharType="begin"/>
    </w:r>
    <w:r>
      <w:rPr>
        <w:rFonts w:cs="Arial"/>
      </w:rPr>
      <w:instrText xml:space="preserve"> PAGE  \* MERGEFORMAT </w:instrText>
    </w:r>
    <w:r>
      <w:rPr>
        <w:rFonts w:cs="Arial"/>
      </w:rPr>
      <w:fldChar w:fldCharType="separate"/>
    </w:r>
    <w:r>
      <w:rPr>
        <w:rFonts w:cs="Arial"/>
        <w:noProof/>
      </w:rPr>
      <w:t>2</w:t>
    </w:r>
    <w:r>
      <w:rPr>
        <w:rFonts w:cs="Arial"/>
      </w:rPr>
      <w:fldChar w:fldCharType="end"/>
    </w:r>
    <w:r>
      <w:rPr>
        <w:b/>
        <w:bCs/>
        <w:lang w:val="en-US"/>
      </w:rPr>
      <w:fldChar w:fldCharType="begin" w:fldLock="1"/>
    </w:r>
    <w:r>
      <w:rPr>
        <w:b/>
        <w:bCs/>
        <w:lang w:val="en-US"/>
      </w:rPr>
      <w:instrText xml:space="preserve"> REF DMSLink.(Default).Reference \* MERGEFORMAT </w:instrText>
    </w:r>
    <w:r>
      <w:rPr>
        <w:b/>
        <w:bCs/>
        <w:lang w:val="en-US"/>
      </w:rPr>
      <w:fldChar w:fldCharType="separate"/>
    </w:r>
    <w:r>
      <w:rPr>
        <w:b/>
        <w:bCs/>
        <w:lang w:val="en-US"/>
      </w:rPr>
      <w:t>template1 [</w:t>
    </w:r>
    <w:proofErr w:type="spellStart"/>
    <w:proofErr w:type="gramStart"/>
    <w:r>
      <w:rPr>
        <w:b/>
        <w:bCs/>
        <w:lang w:val="en-US"/>
      </w:rPr>
      <w:t>taylor.wessing</w:t>
    </w:r>
    <w:proofErr w:type="spellEnd"/>
    <w:proofErr w:type="gramEnd"/>
    <w:r>
      <w:rPr>
        <w:b/>
        <w:bCs/>
        <w:lang w:val="en-US"/>
      </w:rPr>
      <w:t>]</w:t>
    </w:r>
    <w:r>
      <w:rPr>
        <w:b/>
        <w:bCs/>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70E0" w14:textId="0A9B0AE7" w:rsidR="001D0608" w:rsidRPr="001D0608" w:rsidRDefault="001D0608">
    <w:pPr>
      <w:pStyle w:val="Footer"/>
      <w:framePr w:wrap="around"/>
      <w:rPr>
        <w:ins w:id="18" w:author="Paul Edwards" w:date="2022-05-17T17:56:00Z"/>
        <w:sz w:val="16"/>
        <w:szCs w:val="16"/>
        <w:rPrChange w:id="19" w:author="Paul Edwards" w:date="2022-05-17T17:56:00Z">
          <w:rPr>
            <w:ins w:id="20" w:author="Paul Edwards" w:date="2022-05-17T17:56:00Z"/>
          </w:rPr>
        </w:rPrChange>
      </w:rPr>
    </w:pPr>
    <w:ins w:id="21" w:author="Paul Edwards" w:date="2022-05-17T17:57:00Z">
      <w:r>
        <w:rPr>
          <w:sz w:val="16"/>
          <w:szCs w:val="16"/>
        </w:rPr>
        <w:t>J</w:t>
      </w:r>
    </w:ins>
    <w:ins w:id="22" w:author="Paul Edwards" w:date="2022-05-17T17:56:00Z">
      <w:r w:rsidRPr="001D0608">
        <w:rPr>
          <w:sz w:val="16"/>
          <w:szCs w:val="16"/>
          <w:rPrChange w:id="23" w:author="Paul Edwards" w:date="2022-05-17T17:56:00Z">
            <w:rPr/>
          </w:rPrChange>
        </w:rPr>
        <w:t>OD/</w:t>
      </w:r>
    </w:ins>
    <w:ins w:id="24" w:author="Paul Edwards" w:date="2022-05-17T17:57:00Z">
      <w:r>
        <w:rPr>
          <w:sz w:val="16"/>
          <w:szCs w:val="16"/>
        </w:rPr>
        <w:t>C</w:t>
      </w:r>
    </w:ins>
    <w:ins w:id="25" w:author="Paul Edwards" w:date="2022-05-17T17:56:00Z">
      <w:r w:rsidRPr="001D0608">
        <w:rPr>
          <w:sz w:val="16"/>
          <w:szCs w:val="16"/>
          <w:rPrChange w:id="26" w:author="Paul Edwards" w:date="2022-05-17T17:56:00Z">
            <w:rPr/>
          </w:rPrChange>
        </w:rPr>
        <w:t>OD February 2022</w:t>
      </w:r>
    </w:ins>
  </w:p>
  <w:p w14:paraId="77943AD9" w14:textId="6B291BB4" w:rsidR="00797C70" w:rsidRPr="00A13FD9" w:rsidRDefault="006F39A0" w:rsidP="00A13FD9">
    <w:pPr>
      <w:pStyle w:val="Footer"/>
      <w:framePr w:hRule="auto" w:wrap="auto" w:vAnchor="margin"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9041" w14:textId="2D95F134" w:rsidR="00797C70" w:rsidRPr="00AD51CA" w:rsidRDefault="00DA473B" w:rsidP="00AD51CA">
    <w:pPr>
      <w:pStyle w:val="Footer"/>
      <w:framePr w:hRule="auto" w:wrap="auto" w:vAnchor="margin" w:yAlign="inline"/>
      <w:rPr>
        <w:sz w:val="16"/>
        <w:szCs w:val="16"/>
      </w:rPr>
    </w:pPr>
    <w:r w:rsidRPr="00AD51CA">
      <w:rPr>
        <w:sz w:val="16"/>
        <w:szCs w:val="16"/>
      </w:rPr>
      <w:t xml:space="preserve">© </w:t>
    </w:r>
    <w:proofErr w:type="gramStart"/>
    <w:r w:rsidR="00F66D20">
      <w:rPr>
        <w:sz w:val="16"/>
        <w:szCs w:val="16"/>
      </w:rPr>
      <w:t xml:space="preserve">Licensor </w:t>
    </w:r>
    <w:r w:rsidRPr="00AD51CA">
      <w:rPr>
        <w:sz w:val="16"/>
        <w:szCs w:val="16"/>
      </w:rPr>
      <w:t xml:space="preserve"> </w:t>
    </w:r>
    <w:r>
      <w:rPr>
        <w:sz w:val="16"/>
        <w:szCs w:val="16"/>
      </w:rPr>
      <w:t>Information</w:t>
    </w:r>
    <w:proofErr w:type="gramEnd"/>
    <w:r>
      <w:rPr>
        <w:sz w:val="16"/>
        <w:szCs w:val="16"/>
      </w:rPr>
      <w:t xml:space="preserve"> Limited 2018  </w:t>
    </w:r>
  </w:p>
  <w:p w14:paraId="6548E0EE" w14:textId="77777777" w:rsidR="00797C70" w:rsidRDefault="006F39A0" w:rsidP="00AD51CA">
    <w:pPr>
      <w:pStyle w:val="Footer"/>
      <w:framePr w:hRule="auto" w:wrap="auto" w:vAnchor="margin"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31D1" w14:textId="77777777" w:rsidR="006F39A0" w:rsidRDefault="006F39A0" w:rsidP="00561E87">
      <w:pPr>
        <w:spacing w:line="240" w:lineRule="auto"/>
      </w:pPr>
      <w:r>
        <w:separator/>
      </w:r>
    </w:p>
  </w:footnote>
  <w:footnote w:type="continuationSeparator" w:id="0">
    <w:p w14:paraId="3EED96E7" w14:textId="77777777" w:rsidR="006F39A0" w:rsidRDefault="006F39A0" w:rsidP="00561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728A" w14:textId="169839AF" w:rsidR="00797C70" w:rsidRDefault="001D0608" w:rsidP="0062486D">
    <w:pPr>
      <w:pStyle w:val="Header"/>
      <w:ind w:left="-851"/>
      <w:jc w:val="left"/>
      <w:rPr>
        <w:ins w:id="16" w:author="Paul Edwards" w:date="2022-05-17T17:58:00Z"/>
      </w:rPr>
    </w:pPr>
    <w:ins w:id="17" w:author="Paul Edwards" w:date="2022-05-17T17:58:00Z">
      <w:r>
        <w:t>OUCH! T&amp;C Final</w:t>
      </w:r>
    </w:ins>
  </w:p>
  <w:p w14:paraId="68E99D8D" w14:textId="77777777" w:rsidR="001D0608" w:rsidRPr="007E5289" w:rsidRDefault="001D0608" w:rsidP="0062486D">
    <w:pPr>
      <w:pStyle w:val="Header"/>
      <w:ind w:left="-851"/>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9841" w14:textId="77777777" w:rsidR="00797C70" w:rsidRDefault="006F39A0" w:rsidP="00F115BE">
    <w:pPr>
      <w:pStyle w:val="Header"/>
      <w:ind w:left="-1418" w:firstLine="72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C481F"/>
    <w:multiLevelType w:val="multilevel"/>
    <w:tmpl w:val="2F4270B8"/>
    <w:lvl w:ilvl="0">
      <w:start w:val="1"/>
      <w:numFmt w:val="none"/>
      <w:suff w:val="nothing"/>
      <w:lvlText w:val="%1"/>
      <w:lvlJc w:val="left"/>
      <w:pPr>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decimal"/>
      <w:pStyle w:val="Heading2"/>
      <w:lvlText w:val="%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b w:val="0"/>
        <w:bCs w:val="0"/>
        <w:i w:val="0"/>
        <w:iCs w:val="0"/>
      </w:rPr>
    </w:lvl>
    <w:lvl w:ilvl="4">
      <w:start w:val="1"/>
      <w:numFmt w:val="lowerRoman"/>
      <w:lvlText w:val="(%5)"/>
      <w:lvlJc w:val="left"/>
      <w:pPr>
        <w:tabs>
          <w:tab w:val="num" w:pos="2160"/>
        </w:tabs>
        <w:ind w:left="2160" w:hanging="720"/>
      </w:pPr>
      <w:rPr>
        <w:rFonts w:hint="default"/>
        <w:b w:val="0"/>
        <w:bCs w:val="0"/>
        <w:i w:val="0"/>
        <w:iCs w:val="0"/>
      </w:rPr>
    </w:lvl>
    <w:lvl w:ilvl="5">
      <w:start w:val="1"/>
      <w:numFmt w:val="upperLetter"/>
      <w:lvlText w:val="(%6)"/>
      <w:lvlJc w:val="left"/>
      <w:pPr>
        <w:tabs>
          <w:tab w:val="num" w:pos="2880"/>
        </w:tabs>
        <w:ind w:left="2880" w:hanging="720"/>
      </w:pPr>
      <w:rPr>
        <w:rFonts w:hint="default"/>
        <w:b w:val="0"/>
        <w:i w:val="0"/>
      </w:rPr>
    </w:lvl>
    <w:lvl w:ilvl="6">
      <w:start w:val="1"/>
      <w:numFmt w:val="upperRoman"/>
      <w:lvlText w:val="(%7)"/>
      <w:lvlJc w:val="left"/>
      <w:pPr>
        <w:tabs>
          <w:tab w:val="num" w:pos="3600"/>
        </w:tabs>
        <w:ind w:left="3600" w:hanging="720"/>
      </w:pPr>
      <w:rPr>
        <w:rFonts w:hint="default"/>
      </w:rPr>
    </w:lvl>
    <w:lvl w:ilvl="7">
      <w:start w:val="1"/>
      <w:numFmt w:val="none"/>
      <w:lvlText w:val=""/>
      <w:lvlJc w:val="left"/>
      <w:pPr>
        <w:tabs>
          <w:tab w:val="num" w:pos="4321"/>
        </w:tabs>
        <w:ind w:left="4321" w:hanging="721"/>
      </w:pPr>
      <w:rPr>
        <w:rFonts w:hint="default"/>
      </w:rPr>
    </w:lvl>
    <w:lvl w:ilvl="8">
      <w:start w:val="1"/>
      <w:numFmt w:val="none"/>
      <w:lvlText w:val=""/>
      <w:lvlJc w:val="left"/>
      <w:pPr>
        <w:tabs>
          <w:tab w:val="num" w:pos="5041"/>
        </w:tabs>
        <w:ind w:left="5041" w:hanging="720"/>
      </w:pPr>
      <w:rPr>
        <w:rFonts w:hint="default"/>
      </w:rPr>
    </w:lvl>
  </w:abstractNum>
  <w:num w:numId="1" w16cid:durableId="9793860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wards">
    <w15:presenceInfo w15:providerId="Windows Live" w15:userId="20f1a051f780c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87"/>
    <w:rsid w:val="000B0E59"/>
    <w:rsid w:val="001D0608"/>
    <w:rsid w:val="001F07B0"/>
    <w:rsid w:val="00203D1E"/>
    <w:rsid w:val="002258E1"/>
    <w:rsid w:val="002E5EC4"/>
    <w:rsid w:val="003E2725"/>
    <w:rsid w:val="00561E87"/>
    <w:rsid w:val="005A4E55"/>
    <w:rsid w:val="005B4426"/>
    <w:rsid w:val="006F39A0"/>
    <w:rsid w:val="00832C8C"/>
    <w:rsid w:val="00A13FD9"/>
    <w:rsid w:val="00AD32E8"/>
    <w:rsid w:val="00B81719"/>
    <w:rsid w:val="00C1153D"/>
    <w:rsid w:val="00C66560"/>
    <w:rsid w:val="00C7740D"/>
    <w:rsid w:val="00CD61EB"/>
    <w:rsid w:val="00DA473B"/>
    <w:rsid w:val="00DD6BF6"/>
    <w:rsid w:val="00E25D87"/>
    <w:rsid w:val="00E3602F"/>
    <w:rsid w:val="00E66EA0"/>
    <w:rsid w:val="00F66D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52BCB"/>
  <w15:chartTrackingRefBased/>
  <w15:docId w15:val="{D3602541-78DC-4D7B-8CBD-5EC4200E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9" w:qFormat="1"/>
    <w:lsdException w:name="heading 2" w:semiHidden="1" w:uiPriority="1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39"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561E87"/>
    <w:pPr>
      <w:spacing w:after="0" w:line="240" w:lineRule="atLeast"/>
      <w:jc w:val="both"/>
    </w:pPr>
    <w:rPr>
      <w:rFonts w:ascii="Arial" w:eastAsia="Times New Roman" w:hAnsi="Arial" w:cs="Times New Roman"/>
      <w:sz w:val="21"/>
      <w:szCs w:val="21"/>
      <w:lang w:eastAsia="en-GB"/>
    </w:rPr>
  </w:style>
  <w:style w:type="paragraph" w:styleId="Heading1">
    <w:name w:val="heading 1"/>
    <w:basedOn w:val="BodyText"/>
    <w:next w:val="Normal"/>
    <w:link w:val="Heading1Char"/>
    <w:uiPriority w:val="19"/>
    <w:qFormat/>
    <w:rsid w:val="00561E87"/>
    <w:pPr>
      <w:keepNext/>
      <w:spacing w:before="240" w:after="240"/>
      <w:outlineLvl w:val="0"/>
    </w:pPr>
    <w:rPr>
      <w:b/>
    </w:rPr>
  </w:style>
  <w:style w:type="paragraph" w:styleId="Heading2">
    <w:name w:val="heading 2"/>
    <w:basedOn w:val="Normal"/>
    <w:next w:val="BodyText2"/>
    <w:link w:val="Heading2Char"/>
    <w:uiPriority w:val="19"/>
    <w:qFormat/>
    <w:rsid w:val="00561E87"/>
    <w:pPr>
      <w:keepNext/>
      <w:numPr>
        <w:ilvl w:val="2"/>
        <w:numId w:val="1"/>
      </w:numPr>
      <w:tabs>
        <w:tab w:val="clear" w:pos="720"/>
      </w:tabs>
      <w:spacing w:after="24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9"/>
    <w:rsid w:val="00561E87"/>
    <w:rPr>
      <w:rFonts w:ascii="Arial" w:eastAsia="Times New Roman" w:hAnsi="Arial" w:cs="Times New Roman"/>
      <w:b/>
      <w:sz w:val="21"/>
      <w:szCs w:val="21"/>
      <w:lang w:eastAsia="en-GB"/>
    </w:rPr>
  </w:style>
  <w:style w:type="character" w:customStyle="1" w:styleId="Heading2Char">
    <w:name w:val="Heading 2 Char"/>
    <w:basedOn w:val="DefaultParagraphFont"/>
    <w:link w:val="Heading2"/>
    <w:uiPriority w:val="19"/>
    <w:rsid w:val="00561E87"/>
    <w:rPr>
      <w:rFonts w:ascii="Arial" w:eastAsia="Times New Roman" w:hAnsi="Arial" w:cs="Times New Roman"/>
      <w:i/>
      <w:sz w:val="21"/>
      <w:szCs w:val="21"/>
      <w:lang w:eastAsia="en-GB"/>
    </w:rPr>
  </w:style>
  <w:style w:type="paragraph" w:styleId="BodyText2">
    <w:name w:val="Body Text 2"/>
    <w:basedOn w:val="BodyText"/>
    <w:link w:val="BodyText2Char"/>
    <w:uiPriority w:val="39"/>
    <w:qFormat/>
    <w:rsid w:val="00561E87"/>
    <w:pPr>
      <w:spacing w:after="240"/>
      <w:ind w:left="720"/>
    </w:pPr>
  </w:style>
  <w:style w:type="character" w:customStyle="1" w:styleId="BodyText2Char">
    <w:name w:val="Body Text 2 Char"/>
    <w:basedOn w:val="DefaultParagraphFont"/>
    <w:link w:val="BodyText2"/>
    <w:uiPriority w:val="39"/>
    <w:rsid w:val="00561E87"/>
    <w:rPr>
      <w:rFonts w:ascii="Arial" w:eastAsia="Times New Roman" w:hAnsi="Arial" w:cs="Times New Roman"/>
      <w:sz w:val="21"/>
      <w:szCs w:val="21"/>
      <w:lang w:eastAsia="en-GB"/>
    </w:rPr>
  </w:style>
  <w:style w:type="paragraph" w:styleId="Footer">
    <w:name w:val="footer"/>
    <w:basedOn w:val="Normal"/>
    <w:link w:val="FooterChar"/>
    <w:uiPriority w:val="99"/>
    <w:rsid w:val="00561E87"/>
    <w:pPr>
      <w:framePr w:h="624" w:hRule="exact" w:wrap="around" w:vAnchor="text" w:hAnchor="text" w:y="1"/>
      <w:tabs>
        <w:tab w:val="center" w:pos="4320"/>
        <w:tab w:val="right" w:pos="8640"/>
      </w:tabs>
      <w:spacing w:line="240" w:lineRule="auto"/>
    </w:pPr>
    <w:rPr>
      <w:sz w:val="12"/>
    </w:rPr>
  </w:style>
  <w:style w:type="character" w:customStyle="1" w:styleId="FooterChar">
    <w:name w:val="Footer Char"/>
    <w:basedOn w:val="DefaultParagraphFont"/>
    <w:link w:val="Footer"/>
    <w:uiPriority w:val="99"/>
    <w:rsid w:val="00561E87"/>
    <w:rPr>
      <w:rFonts w:ascii="Arial" w:eastAsia="Times New Roman" w:hAnsi="Arial" w:cs="Times New Roman"/>
      <w:sz w:val="12"/>
      <w:szCs w:val="21"/>
      <w:lang w:eastAsia="en-GB"/>
    </w:rPr>
  </w:style>
  <w:style w:type="paragraph" w:styleId="Header">
    <w:name w:val="header"/>
    <w:basedOn w:val="Normal"/>
    <w:link w:val="HeaderChar"/>
    <w:uiPriority w:val="99"/>
    <w:rsid w:val="00561E87"/>
  </w:style>
  <w:style w:type="character" w:customStyle="1" w:styleId="HeaderChar">
    <w:name w:val="Header Char"/>
    <w:basedOn w:val="DefaultParagraphFont"/>
    <w:link w:val="Header"/>
    <w:uiPriority w:val="99"/>
    <w:rsid w:val="00561E87"/>
    <w:rPr>
      <w:rFonts w:ascii="Arial" w:eastAsia="Times New Roman" w:hAnsi="Arial" w:cs="Times New Roman"/>
      <w:sz w:val="21"/>
      <w:szCs w:val="21"/>
      <w:lang w:eastAsia="en-GB"/>
    </w:rPr>
  </w:style>
  <w:style w:type="character" w:styleId="Hyperlink">
    <w:name w:val="Hyperlink"/>
    <w:basedOn w:val="DefaultParagraphFont"/>
    <w:uiPriority w:val="99"/>
    <w:rsid w:val="00561E87"/>
    <w:rPr>
      <w:rFonts w:ascii="Arial" w:hAnsi="Arial"/>
      <w:color w:val="0000FF"/>
      <w:sz w:val="21"/>
      <w:u w:val="single"/>
    </w:rPr>
  </w:style>
  <w:style w:type="paragraph" w:customStyle="1" w:styleId="Paragraph3">
    <w:name w:val="Paragraph 3"/>
    <w:basedOn w:val="BodyText"/>
    <w:next w:val="BodyText3"/>
    <w:uiPriority w:val="29"/>
    <w:qFormat/>
    <w:rsid w:val="00561E87"/>
    <w:pPr>
      <w:spacing w:after="240"/>
    </w:pPr>
  </w:style>
  <w:style w:type="paragraph" w:styleId="ListParagraph">
    <w:name w:val="List Paragraph"/>
    <w:basedOn w:val="Normal"/>
    <w:uiPriority w:val="34"/>
    <w:rsid w:val="00561E87"/>
    <w:pPr>
      <w:ind w:left="720"/>
      <w:contextualSpacing/>
    </w:pPr>
  </w:style>
  <w:style w:type="paragraph" w:styleId="BodyText">
    <w:name w:val="Body Text"/>
    <w:basedOn w:val="Normal"/>
    <w:link w:val="BodyTextChar"/>
    <w:uiPriority w:val="99"/>
    <w:semiHidden/>
    <w:unhideWhenUsed/>
    <w:rsid w:val="00561E87"/>
    <w:pPr>
      <w:spacing w:after="120"/>
    </w:pPr>
  </w:style>
  <w:style w:type="character" w:customStyle="1" w:styleId="BodyTextChar">
    <w:name w:val="Body Text Char"/>
    <w:basedOn w:val="DefaultParagraphFont"/>
    <w:link w:val="BodyText"/>
    <w:uiPriority w:val="99"/>
    <w:semiHidden/>
    <w:rsid w:val="00561E87"/>
    <w:rPr>
      <w:rFonts w:ascii="Arial" w:eastAsia="Times New Roman" w:hAnsi="Arial" w:cs="Times New Roman"/>
      <w:sz w:val="21"/>
      <w:szCs w:val="21"/>
      <w:lang w:eastAsia="en-GB"/>
    </w:rPr>
  </w:style>
  <w:style w:type="paragraph" w:styleId="BodyText3">
    <w:name w:val="Body Text 3"/>
    <w:basedOn w:val="Normal"/>
    <w:link w:val="BodyText3Char"/>
    <w:uiPriority w:val="99"/>
    <w:semiHidden/>
    <w:unhideWhenUsed/>
    <w:rsid w:val="00561E87"/>
    <w:pPr>
      <w:spacing w:after="120"/>
    </w:pPr>
    <w:rPr>
      <w:sz w:val="16"/>
      <w:szCs w:val="16"/>
    </w:rPr>
  </w:style>
  <w:style w:type="character" w:customStyle="1" w:styleId="BodyText3Char">
    <w:name w:val="Body Text 3 Char"/>
    <w:basedOn w:val="DefaultParagraphFont"/>
    <w:link w:val="BodyText3"/>
    <w:uiPriority w:val="99"/>
    <w:semiHidden/>
    <w:rsid w:val="00561E87"/>
    <w:rPr>
      <w:rFonts w:ascii="Arial" w:eastAsia="Times New Roman" w:hAnsi="Arial" w:cs="Times New Roman"/>
      <w:sz w:val="16"/>
      <w:szCs w:val="16"/>
      <w:lang w:eastAsia="en-GB"/>
    </w:rPr>
  </w:style>
  <w:style w:type="paragraph" w:styleId="Revision">
    <w:name w:val="Revision"/>
    <w:hidden/>
    <w:uiPriority w:val="99"/>
    <w:semiHidden/>
    <w:rsid w:val="003E2725"/>
    <w:pPr>
      <w:spacing w:after="0" w:line="240" w:lineRule="auto"/>
    </w:pPr>
    <w:rPr>
      <w:rFonts w:ascii="Arial" w:eastAsia="Times New Roman" w:hAnsi="Arial" w:cs="Times New Roman"/>
      <w:sz w:val="21"/>
      <w:szCs w:val="21"/>
      <w:lang w:eastAsia="en-GB"/>
    </w:rPr>
  </w:style>
  <w:style w:type="character" w:styleId="CommentReference">
    <w:name w:val="annotation reference"/>
    <w:basedOn w:val="DefaultParagraphFont"/>
    <w:uiPriority w:val="99"/>
    <w:semiHidden/>
    <w:unhideWhenUsed/>
    <w:rsid w:val="00DD6BF6"/>
    <w:rPr>
      <w:sz w:val="16"/>
      <w:szCs w:val="16"/>
    </w:rPr>
  </w:style>
  <w:style w:type="paragraph" w:styleId="CommentText">
    <w:name w:val="annotation text"/>
    <w:basedOn w:val="Normal"/>
    <w:link w:val="CommentTextChar"/>
    <w:uiPriority w:val="99"/>
    <w:unhideWhenUsed/>
    <w:rsid w:val="00DD6BF6"/>
    <w:pPr>
      <w:spacing w:line="240" w:lineRule="auto"/>
    </w:pPr>
    <w:rPr>
      <w:sz w:val="20"/>
      <w:szCs w:val="20"/>
    </w:rPr>
  </w:style>
  <w:style w:type="character" w:customStyle="1" w:styleId="CommentTextChar">
    <w:name w:val="Comment Text Char"/>
    <w:basedOn w:val="DefaultParagraphFont"/>
    <w:link w:val="CommentText"/>
    <w:uiPriority w:val="99"/>
    <w:rsid w:val="00DD6BF6"/>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D6BF6"/>
    <w:rPr>
      <w:b/>
      <w:bCs/>
    </w:rPr>
  </w:style>
  <w:style w:type="character" w:customStyle="1" w:styleId="CommentSubjectChar">
    <w:name w:val="Comment Subject Char"/>
    <w:basedOn w:val="CommentTextChar"/>
    <w:link w:val="CommentSubject"/>
    <w:uiPriority w:val="99"/>
    <w:semiHidden/>
    <w:rsid w:val="00DD6BF6"/>
    <w:rPr>
      <w:rFonts w:ascii="Arial" w:eastAsia="Times New Roman" w:hAnsi="Arial"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B47FD-AC02-42E6-A905-8F93114E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O'Donnell</dc:creator>
  <cp:keywords/>
  <dc:description/>
  <cp:lastModifiedBy>Paul Edwards</cp:lastModifiedBy>
  <cp:revision>2</cp:revision>
  <dcterms:created xsi:type="dcterms:W3CDTF">2022-05-17T16:59:00Z</dcterms:created>
  <dcterms:modified xsi:type="dcterms:W3CDTF">2022-05-17T16:59:00Z</dcterms:modified>
</cp:coreProperties>
</file>